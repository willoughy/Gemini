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BFCE" w14:textId="57F35E9D" w:rsidR="00791A84" w:rsidRDefault="00BB06C9">
      <w:pPr>
        <w:rPr>
          <w:rFonts w:asciiTheme="majorBidi" w:hAnsiTheme="majorBidi" w:cstheme="majorBidi"/>
          <w:lang w:val="cs-CZ"/>
        </w:rPr>
      </w:pPr>
      <w:r w:rsidRPr="00BB06C9">
        <w:rPr>
          <w:rFonts w:asciiTheme="majorBidi" w:hAnsiTheme="majorBidi" w:cstheme="majorBidi"/>
          <w:lang w:val="cs-CZ"/>
        </w:rPr>
        <w:t>Česk</w:t>
      </w:r>
      <w:r>
        <w:rPr>
          <w:rFonts w:asciiTheme="majorBidi" w:hAnsiTheme="majorBidi" w:cstheme="majorBidi"/>
          <w:lang w:val="cs-CZ"/>
        </w:rPr>
        <w:t>oslovensko mělo historicky jeden</w:t>
      </w:r>
      <w:ins w:id="0" w:author="Seifert Daniel" w:date="2023-05-15T14:07:00Z">
        <w:r w:rsidR="002B3931">
          <w:rPr>
            <w:rFonts w:asciiTheme="majorBidi" w:hAnsiTheme="majorBidi" w:cstheme="majorBidi"/>
            <w:lang w:val="cs-CZ"/>
          </w:rPr>
          <w:t xml:space="preserve"> z </w:t>
        </w:r>
      </w:ins>
      <w:del w:id="1" w:author="Seifert Daniel" w:date="2023-05-15T14:07:00Z">
        <w:r w:rsidDel="002B3931">
          <w:rPr>
            <w:rFonts w:asciiTheme="majorBidi" w:hAnsiTheme="majorBidi" w:cstheme="majorBidi"/>
            <w:lang w:val="cs-CZ"/>
          </w:rPr>
          <w:delText xml:space="preserve"> </w:delText>
        </w:r>
      </w:del>
      <w:r>
        <w:rPr>
          <w:rFonts w:asciiTheme="majorBidi" w:hAnsiTheme="majorBidi" w:cstheme="majorBidi"/>
          <w:lang w:val="cs-CZ"/>
        </w:rPr>
        <w:t>ne</w:t>
      </w:r>
      <w:ins w:id="2" w:author="Seifert Daniel" w:date="2023-05-15T14:07:00Z">
        <w:r w:rsidR="002B3931">
          <w:rPr>
            <w:rFonts w:asciiTheme="majorBidi" w:hAnsiTheme="majorBidi" w:cstheme="majorBidi"/>
            <w:lang w:val="cs-CZ"/>
          </w:rPr>
          <w:t>j</w:t>
        </w:r>
      </w:ins>
      <w:r>
        <w:rPr>
          <w:rFonts w:asciiTheme="majorBidi" w:hAnsiTheme="majorBidi" w:cstheme="majorBidi"/>
          <w:lang w:val="cs-CZ"/>
        </w:rPr>
        <w:t xml:space="preserve">rozvinutějších </w:t>
      </w:r>
      <w:ins w:id="3" w:author="Seifert Daniel" w:date="2023-05-15T14:08:00Z">
        <w:r w:rsidR="002B3931">
          <w:rPr>
            <w:rFonts w:asciiTheme="majorBidi" w:hAnsiTheme="majorBidi" w:cstheme="majorBidi"/>
            <w:lang w:val="cs-CZ"/>
          </w:rPr>
          <w:t xml:space="preserve">jaderných </w:t>
        </w:r>
      </w:ins>
      <w:r>
        <w:rPr>
          <w:rFonts w:asciiTheme="majorBidi" w:hAnsiTheme="majorBidi" w:cstheme="majorBidi"/>
          <w:lang w:val="cs-CZ"/>
        </w:rPr>
        <w:t>mírových programů ze všech zemí na světě a byť se v posledních dekádách konkurenceschopnost jaderného průmyslu v České republice proti absolutním leaderům možná relativně snížila, stále máme řadu institucí a firem, které patří ke světové špičce. S ohledem na transformaci pro Česko klíčového automobilového průmyslu směrem k elektromobilitě, kde komerční úspěšnost</w:t>
      </w:r>
      <w:ins w:id="4" w:author="Seifert Daniel" w:date="2023-05-15T14:09:00Z">
        <w:r w:rsidR="009475C6">
          <w:rPr>
            <w:rFonts w:asciiTheme="majorBidi" w:hAnsiTheme="majorBidi" w:cstheme="majorBidi"/>
            <w:lang w:val="cs-CZ"/>
          </w:rPr>
          <w:t>,</w:t>
        </w:r>
      </w:ins>
      <w:r>
        <w:rPr>
          <w:rFonts w:asciiTheme="majorBidi" w:hAnsiTheme="majorBidi" w:cstheme="majorBidi"/>
          <w:lang w:val="cs-CZ"/>
        </w:rPr>
        <w:t xml:space="preserve"> toho kterého modelu </w:t>
      </w:r>
      <w:r w:rsidR="00791A84">
        <w:rPr>
          <w:rFonts w:asciiTheme="majorBidi" w:hAnsiTheme="majorBidi" w:cstheme="majorBidi"/>
          <w:lang w:val="cs-CZ"/>
        </w:rPr>
        <w:t xml:space="preserve">automobilu </w:t>
      </w:r>
      <w:r>
        <w:rPr>
          <w:rFonts w:asciiTheme="majorBidi" w:hAnsiTheme="majorBidi" w:cstheme="majorBidi"/>
          <w:lang w:val="cs-CZ"/>
        </w:rPr>
        <w:t xml:space="preserve">bude mít jiné fundamenty a vyžadovat jiné kompetence výrobců </w:t>
      </w:r>
      <w:ins w:id="5" w:author="Seifert Daniel" w:date="2023-05-15T14:10:00Z">
        <w:r w:rsidR="006044C5">
          <w:rPr>
            <w:rFonts w:asciiTheme="majorBidi" w:hAnsiTheme="majorBidi" w:cstheme="majorBidi"/>
            <w:lang w:val="cs-CZ"/>
          </w:rPr>
          <w:t>i</w:t>
        </w:r>
      </w:ins>
      <w:del w:id="6" w:author="Seifert Daniel" w:date="2023-05-15T14:10:00Z">
        <w:r w:rsidDel="006044C5">
          <w:rPr>
            <w:rFonts w:asciiTheme="majorBidi" w:hAnsiTheme="majorBidi" w:cstheme="majorBidi"/>
            <w:lang w:val="cs-CZ"/>
          </w:rPr>
          <w:delText>a</w:delText>
        </w:r>
      </w:del>
      <w:r>
        <w:rPr>
          <w:rFonts w:asciiTheme="majorBidi" w:hAnsiTheme="majorBidi" w:cstheme="majorBidi"/>
          <w:lang w:val="cs-CZ"/>
        </w:rPr>
        <w:t xml:space="preserve"> výrobců v</w:t>
      </w:r>
      <w:del w:id="7" w:author="Seifert Daniel" w:date="2023-05-15T14:12:00Z">
        <w:r w:rsidDel="000D4876">
          <w:rPr>
            <w:rFonts w:asciiTheme="majorBidi" w:hAnsiTheme="majorBidi" w:cstheme="majorBidi"/>
            <w:lang w:val="cs-CZ"/>
          </w:rPr>
          <w:delText> </w:delText>
        </w:r>
      </w:del>
      <w:ins w:id="8" w:author="Seifert Daniel" w:date="2023-05-15T14:12:00Z">
        <w:r w:rsidR="000D4876">
          <w:rPr>
            <w:rFonts w:asciiTheme="majorBidi" w:hAnsiTheme="majorBidi" w:cstheme="majorBidi"/>
            <w:lang w:val="cs-CZ"/>
          </w:rPr>
          <w:t> </w:t>
        </w:r>
      </w:ins>
      <w:r>
        <w:rPr>
          <w:rFonts w:asciiTheme="majorBidi" w:hAnsiTheme="majorBidi" w:cstheme="majorBidi"/>
          <w:lang w:val="cs-CZ"/>
        </w:rPr>
        <w:t>dodavatelských řetězcích je důvod se obávat, že status-quo</w:t>
      </w:r>
      <w:ins w:id="9" w:author="Seifert Daniel" w:date="2023-05-15T14:10:00Z">
        <w:r w:rsidR="001C3164">
          <w:rPr>
            <w:rFonts w:asciiTheme="majorBidi" w:hAnsiTheme="majorBidi" w:cstheme="majorBidi"/>
            <w:lang w:val="cs-CZ"/>
          </w:rPr>
          <w:t>,</w:t>
        </w:r>
      </w:ins>
      <w:r>
        <w:rPr>
          <w:rFonts w:asciiTheme="majorBidi" w:hAnsiTheme="majorBidi" w:cstheme="majorBidi"/>
          <w:lang w:val="cs-CZ"/>
        </w:rPr>
        <w:t xml:space="preserve"> kdy jsou české firmy v</w:t>
      </w:r>
      <w:del w:id="10" w:author="Seifert Daniel" w:date="2023-05-15T14:12:00Z">
        <w:r w:rsidDel="000D4876">
          <w:rPr>
            <w:rFonts w:asciiTheme="majorBidi" w:hAnsiTheme="majorBidi" w:cstheme="majorBidi"/>
            <w:lang w:val="cs-CZ"/>
          </w:rPr>
          <w:delText> </w:delText>
        </w:r>
      </w:del>
      <w:ins w:id="11" w:author="Seifert Daniel" w:date="2023-05-15T14:12:00Z">
        <w:r w:rsidR="000D4876">
          <w:rPr>
            <w:rFonts w:asciiTheme="majorBidi" w:hAnsiTheme="majorBidi" w:cstheme="majorBidi"/>
            <w:lang w:val="cs-CZ"/>
          </w:rPr>
          <w:t> </w:t>
        </w:r>
      </w:ins>
      <w:r>
        <w:rPr>
          <w:rFonts w:asciiTheme="majorBidi" w:hAnsiTheme="majorBidi" w:cstheme="majorBidi"/>
          <w:lang w:val="cs-CZ"/>
        </w:rPr>
        <w:t>tomto průmyslu globálně úspěšné</w:t>
      </w:r>
      <w:ins w:id="12" w:author="Seifert Daniel" w:date="2023-05-15T14:10:00Z">
        <w:r w:rsidR="001C3164">
          <w:rPr>
            <w:rFonts w:asciiTheme="majorBidi" w:hAnsiTheme="majorBidi" w:cstheme="majorBidi"/>
            <w:lang w:val="cs-CZ"/>
          </w:rPr>
          <w:t>,</w:t>
        </w:r>
      </w:ins>
      <w:r>
        <w:rPr>
          <w:rFonts w:asciiTheme="majorBidi" w:hAnsiTheme="majorBidi" w:cstheme="majorBidi"/>
          <w:lang w:val="cs-CZ"/>
        </w:rPr>
        <w:t xml:space="preserve"> se může změnit.</w:t>
      </w:r>
      <w:r w:rsidR="00791A84">
        <w:rPr>
          <w:rFonts w:asciiTheme="majorBidi" w:hAnsiTheme="majorBidi" w:cstheme="majorBidi"/>
          <w:lang w:val="cs-CZ"/>
        </w:rPr>
        <w:t xml:space="preserve"> </w:t>
      </w:r>
    </w:p>
    <w:p w14:paraId="785265FA" w14:textId="77777777" w:rsidR="00791A84" w:rsidRDefault="00791A84">
      <w:pPr>
        <w:rPr>
          <w:rFonts w:asciiTheme="majorBidi" w:hAnsiTheme="majorBidi" w:cstheme="majorBidi"/>
          <w:lang w:val="cs-CZ"/>
        </w:rPr>
      </w:pPr>
    </w:p>
    <w:p w14:paraId="01498875" w14:textId="027D865A" w:rsidR="003D2A79" w:rsidRDefault="00BB06C9">
      <w:pPr>
        <w:rPr>
          <w:rFonts w:asciiTheme="majorBidi" w:hAnsiTheme="majorBidi" w:cstheme="majorBidi"/>
          <w:lang w:val="cs-CZ"/>
        </w:rPr>
      </w:pPr>
      <w:r>
        <w:rPr>
          <w:rFonts w:asciiTheme="majorBidi" w:hAnsiTheme="majorBidi" w:cstheme="majorBidi"/>
          <w:lang w:val="cs-CZ"/>
        </w:rPr>
        <w:t>Zcela jistě tato změna však nepřímo, ale výrazně podporuje příležitost</w:t>
      </w:r>
      <w:r w:rsidR="00791A84">
        <w:rPr>
          <w:rFonts w:asciiTheme="majorBidi" w:hAnsiTheme="majorBidi" w:cstheme="majorBidi"/>
          <w:lang w:val="cs-CZ"/>
        </w:rPr>
        <w:t xml:space="preserve"> českých firem a institucí v</w:t>
      </w:r>
      <w:del w:id="13" w:author="Seifert Daniel" w:date="2023-05-15T14:12:00Z">
        <w:r w:rsidR="00791A84" w:rsidDel="000D4876">
          <w:rPr>
            <w:rFonts w:asciiTheme="majorBidi" w:hAnsiTheme="majorBidi" w:cstheme="majorBidi"/>
            <w:lang w:val="cs-CZ"/>
          </w:rPr>
          <w:delText> </w:delText>
        </w:r>
      </w:del>
      <w:ins w:id="14" w:author="Seifert Daniel" w:date="2023-05-15T14:12:00Z">
        <w:r w:rsidR="000D4876">
          <w:rPr>
            <w:rFonts w:asciiTheme="majorBidi" w:hAnsiTheme="majorBidi" w:cstheme="majorBidi"/>
            <w:lang w:val="cs-CZ"/>
          </w:rPr>
          <w:t> </w:t>
        </w:r>
      </w:ins>
      <w:r w:rsidR="00791A84">
        <w:rPr>
          <w:rFonts w:asciiTheme="majorBidi" w:hAnsiTheme="majorBidi" w:cstheme="majorBidi"/>
          <w:lang w:val="cs-CZ"/>
        </w:rPr>
        <w:t>oblasti jaderné energetiky, a to zejména v</w:t>
      </w:r>
      <w:del w:id="15" w:author="Seifert Daniel" w:date="2023-05-15T14:12:00Z">
        <w:r w:rsidR="00791A84" w:rsidDel="000D4876">
          <w:rPr>
            <w:rFonts w:asciiTheme="majorBidi" w:hAnsiTheme="majorBidi" w:cstheme="majorBidi"/>
            <w:lang w:val="cs-CZ"/>
          </w:rPr>
          <w:delText> </w:delText>
        </w:r>
      </w:del>
      <w:ins w:id="16" w:author="Seifert Daniel" w:date="2023-05-15T14:12:00Z">
        <w:r w:rsidR="000D4876">
          <w:rPr>
            <w:rFonts w:asciiTheme="majorBidi" w:hAnsiTheme="majorBidi" w:cstheme="majorBidi"/>
            <w:lang w:val="cs-CZ"/>
          </w:rPr>
          <w:t> </w:t>
        </w:r>
      </w:ins>
      <w:r w:rsidR="00791A84">
        <w:rPr>
          <w:rFonts w:asciiTheme="majorBidi" w:hAnsiTheme="majorBidi" w:cstheme="majorBidi"/>
          <w:lang w:val="cs-CZ"/>
        </w:rPr>
        <w:t>souvislosti s</w:t>
      </w:r>
      <w:del w:id="17" w:author="Seifert Daniel" w:date="2023-05-15T14:12:00Z">
        <w:r w:rsidR="00791A84" w:rsidDel="000D4876">
          <w:rPr>
            <w:rFonts w:asciiTheme="majorBidi" w:hAnsiTheme="majorBidi" w:cstheme="majorBidi"/>
            <w:lang w:val="cs-CZ"/>
          </w:rPr>
          <w:delText> </w:delText>
        </w:r>
      </w:del>
      <w:ins w:id="18" w:author="Seifert Daniel" w:date="2023-05-15T14:12:00Z">
        <w:r w:rsidR="000D4876">
          <w:rPr>
            <w:rFonts w:asciiTheme="majorBidi" w:hAnsiTheme="majorBidi" w:cstheme="majorBidi"/>
            <w:lang w:val="cs-CZ"/>
          </w:rPr>
          <w:t> </w:t>
        </w:r>
      </w:ins>
      <w:r w:rsidR="00791A84">
        <w:rPr>
          <w:rFonts w:asciiTheme="majorBidi" w:hAnsiTheme="majorBidi" w:cstheme="majorBidi"/>
          <w:lang w:val="cs-CZ"/>
        </w:rPr>
        <w:t>trendem změny energetického mixu na bezemisní. Námi předpokládané snížení příspěvku automobilového průmyslu do HDP naší země tak může být minimálně kompenzováno právě jaderným odvětvím, především pokud se budou soustředit také na segment SMR.</w:t>
      </w:r>
    </w:p>
    <w:p w14:paraId="1F41631B" w14:textId="77777777" w:rsidR="00791A84" w:rsidRDefault="00791A84">
      <w:pPr>
        <w:rPr>
          <w:rFonts w:asciiTheme="majorBidi" w:hAnsiTheme="majorBidi" w:cstheme="majorBidi"/>
          <w:lang w:val="cs-CZ"/>
        </w:rPr>
      </w:pPr>
    </w:p>
    <w:p w14:paraId="1C30E675" w14:textId="6E5EB03F" w:rsidR="00791A84" w:rsidRDefault="00791A84">
      <w:pPr>
        <w:rPr>
          <w:rFonts w:asciiTheme="majorBidi" w:hAnsiTheme="majorBidi" w:cstheme="majorBidi"/>
          <w:lang w:val="cs-CZ"/>
        </w:rPr>
      </w:pPr>
      <w:r>
        <w:rPr>
          <w:rFonts w:asciiTheme="majorBidi" w:hAnsiTheme="majorBidi" w:cstheme="majorBidi"/>
          <w:lang w:val="cs-CZ"/>
        </w:rPr>
        <w:t>Witkowitz jako skupina je nástupce tradičního výrobce komponent pro sekundární okruh velkých bloků a i přes složitosti v</w:t>
      </w:r>
      <w:del w:id="19" w:author="Seifert Daniel" w:date="2023-05-15T14:12:00Z">
        <w:r w:rsidDel="000D4876">
          <w:rPr>
            <w:rFonts w:asciiTheme="majorBidi" w:hAnsiTheme="majorBidi" w:cstheme="majorBidi"/>
            <w:lang w:val="cs-CZ"/>
          </w:rPr>
          <w:delText> </w:delText>
        </w:r>
      </w:del>
      <w:ins w:id="20" w:author="Seifert Daniel" w:date="2023-05-15T14:12:00Z">
        <w:r w:rsidR="000D4876">
          <w:rPr>
            <w:rFonts w:asciiTheme="majorBidi" w:hAnsiTheme="majorBidi" w:cstheme="majorBidi"/>
            <w:lang w:val="cs-CZ"/>
          </w:rPr>
          <w:t> </w:t>
        </w:r>
      </w:ins>
      <w:r>
        <w:rPr>
          <w:rFonts w:asciiTheme="majorBidi" w:hAnsiTheme="majorBidi" w:cstheme="majorBidi"/>
          <w:lang w:val="cs-CZ"/>
        </w:rPr>
        <w:t xml:space="preserve">minulé dekádě se ve skupině podařilo zachovat klíčové kompetence a certifikace pro výrobu pro jadernou energetiku a rozšíření dodávek do této oblasti je pro nás strategicky zásadní. </w:t>
      </w:r>
      <w:r w:rsidR="003A6298">
        <w:rPr>
          <w:rFonts w:asciiTheme="majorBidi" w:hAnsiTheme="majorBidi" w:cstheme="majorBidi"/>
          <w:lang w:val="cs-CZ"/>
        </w:rPr>
        <w:t>Máme zájem rozšiřovat objem dodávek pro ČEZ jak pro stávající zdroje</w:t>
      </w:r>
      <w:ins w:id="21" w:author="Seifert Daniel" w:date="2023-05-15T14:12:00Z">
        <w:r w:rsidR="000D4876">
          <w:rPr>
            <w:rFonts w:asciiTheme="majorBidi" w:hAnsiTheme="majorBidi" w:cstheme="majorBidi"/>
            <w:lang w:val="cs-CZ"/>
          </w:rPr>
          <w:t>,</w:t>
        </w:r>
      </w:ins>
      <w:r w:rsidR="003A6298">
        <w:rPr>
          <w:rFonts w:asciiTheme="majorBidi" w:hAnsiTheme="majorBidi" w:cstheme="majorBidi"/>
          <w:lang w:val="cs-CZ"/>
        </w:rPr>
        <w:t xml:space="preserve"> tak pro nový zdroj a doufejme nové zdroje.</w:t>
      </w:r>
    </w:p>
    <w:p w14:paraId="1A13FDDE" w14:textId="77777777" w:rsidR="003A6298" w:rsidRDefault="003A6298">
      <w:pPr>
        <w:rPr>
          <w:rFonts w:asciiTheme="majorBidi" w:hAnsiTheme="majorBidi" w:cstheme="majorBidi"/>
          <w:lang w:val="cs-CZ"/>
        </w:rPr>
      </w:pPr>
    </w:p>
    <w:p w14:paraId="5A8A3F01" w14:textId="77777777" w:rsidR="00F83DB8" w:rsidRDefault="003A6298">
      <w:pPr>
        <w:rPr>
          <w:rFonts w:asciiTheme="majorBidi" w:hAnsiTheme="majorBidi" w:cstheme="majorBidi"/>
          <w:lang w:val="cs-CZ"/>
        </w:rPr>
      </w:pPr>
      <w:r>
        <w:rPr>
          <w:rFonts w:asciiTheme="majorBidi" w:hAnsiTheme="majorBidi" w:cstheme="majorBidi"/>
          <w:lang w:val="cs-CZ"/>
        </w:rPr>
        <w:t>Využití možností skupiny v rámci trendu SMR sledujeme zhruba dvacet let a s řadou budoucích západních dodavatelů SMR aktivně jednáme o zapojení do jejich dodavatelského řetězce. Řada těchto dodavatelů je v pokročilé fázi vývoje jejich řešení. Je pro ně společné, že se snaží o nasazení jejich řešení v klasické velké energetice, proto mají jejich SMR proti našemu DAVID SMR velký instalovaný elektrický výkon: GE 300MW, RR 470MW, Holtec a EdF počítá s </w:t>
      </w:r>
      <w:r w:rsidR="00F83DB8">
        <w:rPr>
          <w:rFonts w:asciiTheme="majorBidi" w:hAnsiTheme="majorBidi" w:cstheme="majorBidi"/>
          <w:lang w:val="cs-CZ"/>
        </w:rPr>
        <w:t>páry</w:t>
      </w:r>
      <w:r>
        <w:rPr>
          <w:rFonts w:asciiTheme="majorBidi" w:hAnsiTheme="majorBidi" w:cstheme="majorBidi"/>
          <w:lang w:val="cs-CZ"/>
        </w:rPr>
        <w:t xml:space="preserve"> jejich reaktorů</w:t>
      </w:r>
      <w:r w:rsidR="00F83DB8">
        <w:rPr>
          <w:rFonts w:asciiTheme="majorBidi" w:hAnsiTheme="majorBidi" w:cstheme="majorBidi"/>
          <w:lang w:val="cs-CZ"/>
        </w:rPr>
        <w:t>, tedy dohromady 320MW, respektive 340MW a NuScale s hnízdy</w:t>
      </w:r>
      <w:r>
        <w:rPr>
          <w:rFonts w:asciiTheme="majorBidi" w:hAnsiTheme="majorBidi" w:cstheme="majorBidi"/>
          <w:lang w:val="cs-CZ"/>
        </w:rPr>
        <w:t xml:space="preserve"> </w:t>
      </w:r>
      <w:r w:rsidR="00F83DB8">
        <w:rPr>
          <w:rFonts w:asciiTheme="majorBidi" w:hAnsiTheme="majorBidi" w:cstheme="majorBidi"/>
          <w:lang w:val="cs-CZ"/>
        </w:rPr>
        <w:t xml:space="preserve">4 </w:t>
      </w:r>
      <w:r>
        <w:rPr>
          <w:rFonts w:asciiTheme="majorBidi" w:hAnsiTheme="majorBidi" w:cstheme="majorBidi"/>
          <w:lang w:val="cs-CZ"/>
        </w:rPr>
        <w:t>až 12 reaktorů po 77M</w:t>
      </w:r>
      <w:r w:rsidR="00F83DB8">
        <w:rPr>
          <w:rFonts w:asciiTheme="majorBidi" w:hAnsiTheme="majorBidi" w:cstheme="majorBidi"/>
          <w:lang w:val="cs-CZ"/>
        </w:rPr>
        <w:t>W, tedy 308MW až 924MW</w:t>
      </w:r>
      <w:r>
        <w:rPr>
          <w:rFonts w:asciiTheme="majorBidi" w:hAnsiTheme="majorBidi" w:cstheme="majorBidi"/>
          <w:lang w:val="cs-CZ"/>
        </w:rPr>
        <w:t>.</w:t>
      </w:r>
      <w:r w:rsidR="00F83DB8">
        <w:rPr>
          <w:rFonts w:asciiTheme="majorBidi" w:hAnsiTheme="majorBidi" w:cstheme="majorBidi"/>
          <w:lang w:val="cs-CZ"/>
        </w:rPr>
        <w:t xml:space="preserve"> </w:t>
      </w:r>
    </w:p>
    <w:p w14:paraId="04A29627" w14:textId="77777777" w:rsidR="00F83DB8" w:rsidRDefault="00F83DB8">
      <w:pPr>
        <w:rPr>
          <w:rFonts w:asciiTheme="majorBidi" w:hAnsiTheme="majorBidi" w:cstheme="majorBidi"/>
          <w:lang w:val="cs-CZ"/>
        </w:rPr>
      </w:pPr>
    </w:p>
    <w:p w14:paraId="409DEEF8" w14:textId="77777777" w:rsidR="00F87B1C" w:rsidRDefault="00F83DB8">
      <w:pPr>
        <w:rPr>
          <w:rFonts w:asciiTheme="majorBidi" w:hAnsiTheme="majorBidi" w:cstheme="majorBidi"/>
          <w:lang w:val="cs-CZ"/>
        </w:rPr>
      </w:pPr>
      <w:r>
        <w:rPr>
          <w:rFonts w:asciiTheme="majorBidi" w:hAnsiTheme="majorBidi" w:cstheme="majorBidi"/>
          <w:lang w:val="cs-CZ"/>
        </w:rPr>
        <w:t xml:space="preserve">Tato řešení jsou však příliš robustní a méně vhodná pro komunální energetiku a dálkové vytápění. Domnívám se, že je to dáno tím, že v západním světě se dálkové vytápění, tedy teplárenství nerozvinulo tak, jako ve východním bloku a ve Skandinávii. Na demokratickém západě bylo administrativně náročné řešit liniové stavby ve městech, a proto se i přes zjevnou výhodnost jak ekonomickou, tak ekologickou toto řešení neprosadilo. V bývalém východním bloku byla situace jiná a všem </w:t>
      </w:r>
      <w:r w:rsidR="00F87B1C">
        <w:rPr>
          <w:rFonts w:asciiTheme="majorBidi" w:hAnsiTheme="majorBidi" w:cstheme="majorBidi"/>
          <w:lang w:val="cs-CZ"/>
        </w:rPr>
        <w:t>zúčastněným</w:t>
      </w:r>
      <w:r>
        <w:rPr>
          <w:rFonts w:asciiTheme="majorBidi" w:hAnsiTheme="majorBidi" w:cstheme="majorBidi"/>
          <w:lang w:val="cs-CZ"/>
        </w:rPr>
        <w:t xml:space="preserve"> bylo dáno se na výstavbě </w:t>
      </w:r>
      <w:r w:rsidR="00F87B1C">
        <w:rPr>
          <w:rFonts w:asciiTheme="majorBidi" w:hAnsiTheme="majorBidi" w:cstheme="majorBidi"/>
          <w:lang w:val="cs-CZ"/>
        </w:rPr>
        <w:t xml:space="preserve">horkovodů podílet. Ve Skandinávii pak byla výhoda dálkového vytápění ekonomicky tak velká, že si to vymohl trh. </w:t>
      </w:r>
    </w:p>
    <w:p w14:paraId="4DFCA915" w14:textId="77777777" w:rsidR="00F87B1C" w:rsidRDefault="00F87B1C">
      <w:pPr>
        <w:rPr>
          <w:rFonts w:asciiTheme="majorBidi" w:hAnsiTheme="majorBidi" w:cstheme="majorBidi"/>
          <w:lang w:val="cs-CZ"/>
        </w:rPr>
      </w:pPr>
    </w:p>
    <w:p w14:paraId="4D4E6BF1" w14:textId="632D2C75" w:rsidR="003A6298" w:rsidRDefault="00F87B1C">
      <w:pPr>
        <w:rPr>
          <w:rFonts w:asciiTheme="majorBidi" w:hAnsiTheme="majorBidi" w:cstheme="majorBidi"/>
          <w:lang w:val="cs-CZ"/>
        </w:rPr>
      </w:pPr>
      <w:r>
        <w:rPr>
          <w:rFonts w:asciiTheme="majorBidi" w:hAnsiTheme="majorBidi" w:cstheme="majorBidi"/>
          <w:lang w:val="cs-CZ"/>
        </w:rPr>
        <w:t xml:space="preserve">Se shora jmenovanými výrobci se shodujeme na tom, že pro sebe nepředstavujeme konkurenci minimálně v Evropě, protože náš DAVID SMR má instalovaný elektrický výkon 50 MW, </w:t>
      </w:r>
      <w:ins w:id="22" w:author="Seifert Daniel" w:date="2023-05-15T14:14:00Z">
        <w:r w:rsidR="00484D44">
          <w:rPr>
            <w:rFonts w:asciiTheme="majorBidi" w:hAnsiTheme="majorBidi" w:cstheme="majorBidi"/>
            <w:lang w:val="cs-CZ"/>
          </w:rPr>
          <w:t>který</w:t>
        </w:r>
      </w:ins>
      <w:del w:id="23" w:author="Seifert Daniel" w:date="2023-05-15T14:14:00Z">
        <w:r w:rsidDel="00484D44">
          <w:rPr>
            <w:rFonts w:asciiTheme="majorBidi" w:hAnsiTheme="majorBidi" w:cstheme="majorBidi"/>
            <w:lang w:val="cs-CZ"/>
          </w:rPr>
          <w:delText>což</w:delText>
        </w:r>
      </w:del>
      <w:r>
        <w:rPr>
          <w:rFonts w:asciiTheme="majorBidi" w:hAnsiTheme="majorBidi" w:cstheme="majorBidi"/>
          <w:lang w:val="cs-CZ"/>
        </w:rPr>
        <w:t xml:space="preserve"> vychází z instalovaného tepelného výkonu zóny 175 MWt, což je pro nás to důležitější </w:t>
      </w:r>
      <w:r w:rsidR="00501F36">
        <w:rPr>
          <w:rFonts w:asciiTheme="majorBidi" w:hAnsiTheme="majorBidi" w:cstheme="majorBidi"/>
          <w:lang w:val="cs-CZ"/>
        </w:rPr>
        <w:t xml:space="preserve">číslo </w:t>
      </w:r>
      <w:r>
        <w:rPr>
          <w:rFonts w:asciiTheme="majorBidi" w:hAnsiTheme="majorBidi" w:cstheme="majorBidi"/>
          <w:lang w:val="cs-CZ"/>
        </w:rPr>
        <w:t xml:space="preserve">– DAVID SMR je </w:t>
      </w:r>
      <w:r w:rsidR="00501F36">
        <w:rPr>
          <w:rFonts w:asciiTheme="majorBidi" w:hAnsiTheme="majorBidi" w:cstheme="majorBidi"/>
          <w:lang w:val="cs-CZ"/>
        </w:rPr>
        <w:t>navržen</w:t>
      </w:r>
      <w:r>
        <w:rPr>
          <w:rFonts w:asciiTheme="majorBidi" w:hAnsiTheme="majorBidi" w:cstheme="majorBidi"/>
          <w:lang w:val="cs-CZ"/>
        </w:rPr>
        <w:t xml:space="preserve"> především pro kombinovanou výrobu elektřiny a tepla v teplárenství.</w:t>
      </w:r>
      <w:r w:rsidR="00501F36">
        <w:rPr>
          <w:rFonts w:asciiTheme="majorBidi" w:hAnsiTheme="majorBidi" w:cstheme="majorBidi"/>
          <w:lang w:val="cs-CZ"/>
        </w:rPr>
        <w:t xml:space="preserve"> Arbitrárně zvolený výkon je nejpodobnější zdrojům použitým v teplárenství.</w:t>
      </w:r>
    </w:p>
    <w:p w14:paraId="1E052768" w14:textId="77777777" w:rsidR="00791A84" w:rsidRDefault="00791A84">
      <w:pPr>
        <w:rPr>
          <w:rFonts w:asciiTheme="majorBidi" w:hAnsiTheme="majorBidi" w:cstheme="majorBidi"/>
          <w:lang w:val="cs-CZ"/>
        </w:rPr>
      </w:pPr>
    </w:p>
    <w:p w14:paraId="244B48A3" w14:textId="1B65E996" w:rsidR="00791A84" w:rsidRDefault="00F87B1C">
      <w:pPr>
        <w:rPr>
          <w:rFonts w:asciiTheme="majorBidi" w:hAnsiTheme="majorBidi" w:cstheme="majorBidi"/>
          <w:lang w:val="cs-CZ"/>
        </w:rPr>
      </w:pPr>
      <w:r>
        <w:rPr>
          <w:rFonts w:asciiTheme="majorBidi" w:hAnsiTheme="majorBidi" w:cstheme="majorBidi"/>
          <w:lang w:val="cs-CZ"/>
        </w:rPr>
        <w:t xml:space="preserve">Stál před námi úkol, jak navrhnout zdroj, který bude aplikovatelný v současných teplárenských sítích, zároveň bude odvozen od známých </w:t>
      </w:r>
      <w:r w:rsidR="00501F36">
        <w:rPr>
          <w:rFonts w:asciiTheme="majorBidi" w:hAnsiTheme="majorBidi" w:cstheme="majorBidi"/>
          <w:lang w:val="cs-CZ"/>
        </w:rPr>
        <w:t>technologií,</w:t>
      </w:r>
      <w:r>
        <w:rPr>
          <w:rFonts w:asciiTheme="majorBidi" w:hAnsiTheme="majorBidi" w:cstheme="majorBidi"/>
          <w:lang w:val="cs-CZ"/>
        </w:rPr>
        <w:t xml:space="preserve"> se kterými jsou v našich podmínkách </w:t>
      </w:r>
      <w:r>
        <w:rPr>
          <w:rFonts w:asciiTheme="majorBidi" w:hAnsiTheme="majorBidi" w:cstheme="majorBidi"/>
          <w:lang w:val="cs-CZ"/>
        </w:rPr>
        <w:lastRenderedPageBreak/>
        <w:t>rozsáhlé zkušenosti a zároveň bude ekonomický, samozřejmě za zachování podmín</w:t>
      </w:r>
      <w:r w:rsidR="00501F36">
        <w:rPr>
          <w:rFonts w:asciiTheme="majorBidi" w:hAnsiTheme="majorBidi" w:cstheme="majorBidi"/>
          <w:lang w:val="cs-CZ"/>
        </w:rPr>
        <w:t>ky</w:t>
      </w:r>
      <w:r>
        <w:rPr>
          <w:rFonts w:asciiTheme="majorBidi" w:hAnsiTheme="majorBidi" w:cstheme="majorBidi"/>
          <w:lang w:val="cs-CZ"/>
        </w:rPr>
        <w:t xml:space="preserve"> maximální bezpečnosti</w:t>
      </w:r>
      <w:r w:rsidR="00501F36">
        <w:rPr>
          <w:rFonts w:asciiTheme="majorBidi" w:hAnsiTheme="majorBidi" w:cstheme="majorBidi"/>
          <w:lang w:val="cs-CZ"/>
        </w:rPr>
        <w:t xml:space="preserve"> provozu</w:t>
      </w:r>
      <w:r>
        <w:rPr>
          <w:rFonts w:asciiTheme="majorBidi" w:hAnsiTheme="majorBidi" w:cstheme="majorBidi"/>
          <w:lang w:val="cs-CZ"/>
        </w:rPr>
        <w:t>.</w:t>
      </w:r>
    </w:p>
    <w:p w14:paraId="73B7711B" w14:textId="77777777" w:rsidR="00501F36" w:rsidRDefault="00501F36">
      <w:pPr>
        <w:rPr>
          <w:rFonts w:asciiTheme="majorBidi" w:hAnsiTheme="majorBidi" w:cstheme="majorBidi"/>
          <w:lang w:val="cs-CZ"/>
        </w:rPr>
      </w:pPr>
    </w:p>
    <w:p w14:paraId="0EEBCBBE" w14:textId="2F82E052" w:rsidR="00501F36" w:rsidRDefault="00501F36">
      <w:pPr>
        <w:rPr>
          <w:rFonts w:asciiTheme="majorBidi" w:hAnsiTheme="majorBidi" w:cstheme="majorBidi"/>
          <w:lang w:val="cs-CZ"/>
        </w:rPr>
      </w:pPr>
      <w:r>
        <w:rPr>
          <w:rFonts w:asciiTheme="majorBidi" w:hAnsiTheme="majorBidi" w:cstheme="majorBidi"/>
          <w:lang w:val="cs-CZ"/>
        </w:rPr>
        <w:t>Z těchto požadavků jsme se rozhodli pro tlakovodní reaktor, který není prostou zmenšeninou stávajících velkých bloků, protože to by znamenalo, že bude velmi drahý. Protože teplárenská síť je z principu lokální, předpokládáme, že DAVID SMR budou rozmístěné po regionech</w:t>
      </w:r>
      <w:r w:rsidR="00405717">
        <w:rPr>
          <w:rFonts w:asciiTheme="majorBidi" w:hAnsiTheme="majorBidi" w:cstheme="majorBidi"/>
          <w:lang w:val="cs-CZ"/>
        </w:rPr>
        <w:t xml:space="preserve"> v desítkách nebo stovkách kilometrů od sebe. </w:t>
      </w:r>
      <w:commentRangeStart w:id="24"/>
      <w:r w:rsidR="00405717">
        <w:rPr>
          <w:rFonts w:asciiTheme="majorBidi" w:hAnsiTheme="majorBidi" w:cstheme="majorBidi"/>
          <w:lang w:val="cs-CZ"/>
        </w:rPr>
        <w:t>Není tedy možné odstranit některé systémy a je</w:t>
      </w:r>
      <w:ins w:id="25" w:author="Seifert Daniel" w:date="2023-05-15T14:16:00Z">
        <w:r w:rsidR="00405440">
          <w:rPr>
            <w:rFonts w:asciiTheme="majorBidi" w:hAnsiTheme="majorBidi" w:cstheme="majorBidi"/>
            <w:lang w:val="cs-CZ"/>
          </w:rPr>
          <w:t>ho</w:t>
        </w:r>
      </w:ins>
      <w:r w:rsidR="00405717">
        <w:rPr>
          <w:rFonts w:asciiTheme="majorBidi" w:hAnsiTheme="majorBidi" w:cstheme="majorBidi"/>
          <w:lang w:val="cs-CZ"/>
        </w:rPr>
        <w:t xml:space="preserve"> obsluhující personál z některých zdrojů a sdílet je jako službu pokud bude potřeba jednou za palivovou kampaň bez toho, abychom zasáhli do bezpečnosti, popřípadě ji ještě zvýšili? Za určitých kompromisů jinde než u bezpečnosti to možné je.</w:t>
      </w:r>
    </w:p>
    <w:commentRangeEnd w:id="24"/>
    <w:p w14:paraId="5A95355A" w14:textId="1E77845A" w:rsidR="00405717" w:rsidRDefault="00DB757E">
      <w:pPr>
        <w:rPr>
          <w:rFonts w:asciiTheme="majorBidi" w:hAnsiTheme="majorBidi" w:cstheme="majorBidi"/>
          <w:lang w:val="cs-CZ"/>
        </w:rPr>
      </w:pPr>
      <w:r>
        <w:rPr>
          <w:rStyle w:val="Odkaznakoment"/>
        </w:rPr>
        <w:commentReference w:id="24"/>
      </w:r>
    </w:p>
    <w:p w14:paraId="32D4855E" w14:textId="53DF597D" w:rsidR="00405717" w:rsidRDefault="00405717">
      <w:pPr>
        <w:rPr>
          <w:rFonts w:asciiTheme="majorBidi" w:hAnsiTheme="majorBidi" w:cstheme="majorBidi"/>
          <w:lang w:val="cs-CZ"/>
        </w:rPr>
      </w:pPr>
      <w:r>
        <w:rPr>
          <w:rFonts w:asciiTheme="majorBidi" w:hAnsiTheme="majorBidi" w:cstheme="majorBidi"/>
          <w:lang w:val="cs-CZ"/>
        </w:rPr>
        <w:t>Aktivní zóna je tvořená 19 palivovými články obohacenými do 5%</w:t>
      </w:r>
      <w:ins w:id="26" w:author="Seifert Daniel" w:date="2023-05-15T14:17:00Z">
        <w:r w:rsidR="00396793">
          <w:rPr>
            <w:rFonts w:asciiTheme="majorBidi" w:hAnsiTheme="majorBidi" w:cstheme="majorBidi"/>
            <w:lang w:val="cs-CZ"/>
          </w:rPr>
          <w:t xml:space="preserve"> U-23</w:t>
        </w:r>
      </w:ins>
      <w:ins w:id="27" w:author="Seifert Daniel" w:date="2023-05-15T15:03:00Z">
        <w:r w:rsidR="00BE5B4A">
          <w:rPr>
            <w:rFonts w:asciiTheme="majorBidi" w:hAnsiTheme="majorBidi" w:cstheme="majorBidi"/>
            <w:lang w:val="cs-CZ"/>
          </w:rPr>
          <w:t>5</w:t>
        </w:r>
      </w:ins>
      <w:ins w:id="28" w:author="Seifert Daniel" w:date="2023-05-15T14:17:00Z">
        <w:r w:rsidR="00620192">
          <w:rPr>
            <w:rFonts w:asciiTheme="majorBidi" w:hAnsiTheme="majorBidi" w:cstheme="majorBidi"/>
            <w:lang w:val="cs-CZ"/>
          </w:rPr>
          <w:t>, které</w:t>
        </w:r>
      </w:ins>
      <w:r w:rsidRPr="00405717">
        <w:rPr>
          <w:rFonts w:asciiTheme="majorBidi" w:hAnsiTheme="majorBidi" w:cstheme="majorBidi"/>
          <w:lang w:val="cs-CZ"/>
        </w:rPr>
        <w:t xml:space="preserve"> </w:t>
      </w:r>
      <w:r>
        <w:rPr>
          <w:rFonts w:asciiTheme="majorBidi" w:hAnsiTheme="majorBidi" w:cstheme="majorBidi"/>
          <w:lang w:val="cs-CZ"/>
        </w:rPr>
        <w:t>vycházejí</w:t>
      </w:r>
      <w:del w:id="29" w:author="Seifert Daniel" w:date="2023-05-15T14:17:00Z">
        <w:r w:rsidDel="00620192">
          <w:rPr>
            <w:rFonts w:asciiTheme="majorBidi" w:hAnsiTheme="majorBidi" w:cstheme="majorBidi"/>
            <w:lang w:val="cs-CZ"/>
          </w:rPr>
          <w:delText xml:space="preserve">cími </w:delText>
        </w:r>
      </w:del>
      <w:r>
        <w:rPr>
          <w:rFonts w:asciiTheme="majorBidi" w:hAnsiTheme="majorBidi" w:cstheme="majorBidi"/>
          <w:lang w:val="cs-CZ"/>
        </w:rPr>
        <w:t>z paliva pro VVER 1000</w:t>
      </w:r>
      <w:ins w:id="30" w:author="Seifert Daniel" w:date="2023-05-15T14:17:00Z">
        <w:r w:rsidR="00620192">
          <w:rPr>
            <w:rFonts w:asciiTheme="majorBidi" w:hAnsiTheme="majorBidi" w:cstheme="majorBidi"/>
            <w:lang w:val="cs-CZ"/>
          </w:rPr>
          <w:t>.</w:t>
        </w:r>
      </w:ins>
      <w:del w:id="31" w:author="Seifert Daniel" w:date="2023-05-15T14:17:00Z">
        <w:r w:rsidDel="00620192">
          <w:rPr>
            <w:rFonts w:asciiTheme="majorBidi" w:hAnsiTheme="majorBidi" w:cstheme="majorBidi"/>
            <w:lang w:val="cs-CZ"/>
          </w:rPr>
          <w:delText>,</w:delText>
        </w:r>
      </w:del>
      <w:r>
        <w:rPr>
          <w:rFonts w:asciiTheme="majorBidi" w:hAnsiTheme="majorBidi" w:cstheme="majorBidi"/>
          <w:lang w:val="cs-CZ"/>
        </w:rPr>
        <w:t xml:space="preserve"> </w:t>
      </w:r>
      <w:ins w:id="32" w:author="Seifert Daniel" w:date="2023-05-15T14:17:00Z">
        <w:r w:rsidR="00620192">
          <w:rPr>
            <w:rFonts w:asciiTheme="majorBidi" w:hAnsiTheme="majorBidi" w:cstheme="majorBidi"/>
            <w:lang w:val="cs-CZ"/>
          </w:rPr>
          <w:t>Palivové články jsou však</w:t>
        </w:r>
      </w:ins>
      <w:ins w:id="33" w:author="Seifert Daniel" w:date="2023-05-15T14:18:00Z">
        <w:r w:rsidR="00620192">
          <w:rPr>
            <w:rFonts w:asciiTheme="majorBidi" w:hAnsiTheme="majorBidi" w:cstheme="majorBidi"/>
            <w:lang w:val="cs-CZ"/>
          </w:rPr>
          <w:t xml:space="preserve"> </w:t>
        </w:r>
      </w:ins>
      <w:del w:id="34" w:author="Seifert Daniel" w:date="2023-05-15T14:17:00Z">
        <w:r w:rsidDel="00620192">
          <w:rPr>
            <w:rFonts w:asciiTheme="majorBidi" w:hAnsiTheme="majorBidi" w:cstheme="majorBidi"/>
            <w:lang w:val="cs-CZ"/>
          </w:rPr>
          <w:delText>které jsou ale</w:delText>
        </w:r>
      </w:del>
      <w:r>
        <w:rPr>
          <w:rFonts w:asciiTheme="majorBidi" w:hAnsiTheme="majorBidi" w:cstheme="majorBidi"/>
          <w:lang w:val="cs-CZ"/>
        </w:rPr>
        <w:t xml:space="preserve"> zkrácené </w:t>
      </w:r>
      <w:del w:id="35" w:author="Seifert Daniel" w:date="2023-05-15T14:18:00Z">
        <w:r w:rsidDel="00C66960">
          <w:rPr>
            <w:rFonts w:asciiTheme="majorBidi" w:hAnsiTheme="majorBidi" w:cstheme="majorBidi"/>
            <w:lang w:val="cs-CZ"/>
          </w:rPr>
          <w:delText>pro zlepšení neutronických vlastností zóny o menším průměru a</w:delText>
        </w:r>
      </w:del>
      <w:ins w:id="36" w:author="Seifert Daniel" w:date="2023-05-15T14:18:00Z">
        <w:r w:rsidR="00C66960">
          <w:rPr>
            <w:rFonts w:asciiTheme="majorBidi" w:hAnsiTheme="majorBidi" w:cstheme="majorBidi"/>
            <w:lang w:val="cs-CZ"/>
          </w:rPr>
          <w:t>z důvodů</w:t>
        </w:r>
      </w:ins>
      <w:r>
        <w:rPr>
          <w:rFonts w:asciiTheme="majorBidi" w:hAnsiTheme="majorBidi" w:cstheme="majorBidi"/>
          <w:lang w:val="cs-CZ"/>
        </w:rPr>
        <w:t xml:space="preserve"> zjednodušen</w:t>
      </w:r>
      <w:ins w:id="37" w:author="Seifert Daniel" w:date="2023-05-15T14:18:00Z">
        <w:r w:rsidR="00C66960">
          <w:rPr>
            <w:rFonts w:asciiTheme="majorBidi" w:hAnsiTheme="majorBidi" w:cstheme="majorBidi"/>
            <w:lang w:val="cs-CZ"/>
          </w:rPr>
          <w:t>é</w:t>
        </w:r>
      </w:ins>
      <w:del w:id="38" w:author="Seifert Daniel" w:date="2023-05-15T14:18:00Z">
        <w:r w:rsidDel="00C66960">
          <w:rPr>
            <w:rFonts w:asciiTheme="majorBidi" w:hAnsiTheme="majorBidi" w:cstheme="majorBidi"/>
            <w:lang w:val="cs-CZ"/>
          </w:rPr>
          <w:delText>í</w:delText>
        </w:r>
      </w:del>
      <w:r>
        <w:rPr>
          <w:rFonts w:asciiTheme="majorBidi" w:hAnsiTheme="majorBidi" w:cstheme="majorBidi"/>
          <w:lang w:val="cs-CZ"/>
        </w:rPr>
        <w:t xml:space="preserve"> manipulace. </w:t>
      </w:r>
      <w:commentRangeStart w:id="39"/>
      <w:del w:id="40" w:author="Seifert Daniel" w:date="2023-05-15T15:04:00Z">
        <w:r w:rsidDel="00F3435C">
          <w:rPr>
            <w:rFonts w:asciiTheme="majorBidi" w:hAnsiTheme="majorBidi" w:cstheme="majorBidi"/>
            <w:lang w:val="cs-CZ"/>
          </w:rPr>
          <w:delText>Reflektor je kombinace vody a ocelového plechu.</w:delText>
        </w:r>
        <w:commentRangeEnd w:id="39"/>
        <w:r w:rsidR="00C66960" w:rsidDel="00F3435C">
          <w:rPr>
            <w:rStyle w:val="Odkaznakoment"/>
          </w:rPr>
          <w:commentReference w:id="39"/>
        </w:r>
      </w:del>
    </w:p>
    <w:p w14:paraId="729A8E3E" w14:textId="77777777" w:rsidR="00405717" w:rsidRDefault="00405717" w:rsidP="00405717">
      <w:pPr>
        <w:rPr>
          <w:rFonts w:asciiTheme="majorBidi" w:hAnsiTheme="majorBidi" w:cstheme="majorBidi"/>
          <w:lang w:val="cs-CZ"/>
        </w:rPr>
      </w:pPr>
    </w:p>
    <w:p w14:paraId="498F8FC4" w14:textId="54A56A8D" w:rsidR="00405717" w:rsidRDefault="00977A3E" w:rsidP="00405717">
      <w:pPr>
        <w:rPr>
          <w:rFonts w:asciiTheme="majorBidi" w:hAnsiTheme="majorBidi" w:cstheme="majorBidi"/>
          <w:lang w:val="cs-CZ"/>
        </w:rPr>
      </w:pPr>
      <w:r>
        <w:rPr>
          <w:rFonts w:asciiTheme="majorBidi" w:hAnsiTheme="majorBidi" w:cstheme="majorBidi"/>
          <w:lang w:val="cs-CZ"/>
        </w:rPr>
        <w:t xml:space="preserve">Aktivní zóna má zmíněný výkon 175 MWt a v tuto chvíli je délka palivové kampaně 800 dní, ale </w:t>
      </w:r>
      <w:del w:id="41" w:author="Seifert Daniel" w:date="2023-05-15T14:25:00Z">
        <w:r w:rsidDel="0015419F">
          <w:rPr>
            <w:rFonts w:asciiTheme="majorBidi" w:hAnsiTheme="majorBidi" w:cstheme="majorBidi"/>
            <w:lang w:val="cs-CZ"/>
          </w:rPr>
          <w:delText>ještě víme o možnosti</w:delText>
        </w:r>
      </w:del>
      <w:ins w:id="42" w:author="Seifert Daniel" w:date="2023-05-15T14:25:00Z">
        <w:r w:rsidR="0015419F">
          <w:rPr>
            <w:rFonts w:asciiTheme="majorBidi" w:hAnsiTheme="majorBidi" w:cstheme="majorBidi"/>
            <w:lang w:val="cs-CZ"/>
          </w:rPr>
          <w:t xml:space="preserve">stále </w:t>
        </w:r>
      </w:ins>
      <w:ins w:id="43" w:author="Seifert Daniel" w:date="2023-05-15T14:26:00Z">
        <w:r w:rsidR="00646D46">
          <w:rPr>
            <w:rFonts w:asciiTheme="majorBidi" w:hAnsiTheme="majorBidi" w:cstheme="majorBidi"/>
            <w:lang w:val="cs-CZ"/>
          </w:rPr>
          <w:t>model</w:t>
        </w:r>
        <w:r w:rsidR="00A959AE">
          <w:rPr>
            <w:rFonts w:asciiTheme="majorBidi" w:hAnsiTheme="majorBidi" w:cstheme="majorBidi"/>
            <w:lang w:val="cs-CZ"/>
          </w:rPr>
          <w:t xml:space="preserve"> </w:t>
        </w:r>
      </w:ins>
      <w:del w:id="44" w:author="Seifert Daniel" w:date="2023-05-15T14:26:00Z">
        <w:r w:rsidDel="00A959AE">
          <w:rPr>
            <w:rFonts w:asciiTheme="majorBidi" w:hAnsiTheme="majorBidi" w:cstheme="majorBidi"/>
            <w:lang w:val="cs-CZ"/>
          </w:rPr>
          <w:delText xml:space="preserve"> </w:delText>
        </w:r>
      </w:del>
      <w:r>
        <w:rPr>
          <w:rFonts w:asciiTheme="majorBidi" w:hAnsiTheme="majorBidi" w:cstheme="majorBidi"/>
          <w:lang w:val="cs-CZ"/>
        </w:rPr>
        <w:t>optimaliz</w:t>
      </w:r>
      <w:ins w:id="45" w:author="Seifert Daniel" w:date="2023-05-15T14:26:00Z">
        <w:r w:rsidR="00A959AE">
          <w:rPr>
            <w:rFonts w:asciiTheme="majorBidi" w:hAnsiTheme="majorBidi" w:cstheme="majorBidi"/>
            <w:lang w:val="cs-CZ"/>
          </w:rPr>
          <w:t>ujeme</w:t>
        </w:r>
      </w:ins>
      <w:del w:id="46" w:author="Seifert Daniel" w:date="2023-05-15T14:26:00Z">
        <w:r w:rsidDel="00A959AE">
          <w:rPr>
            <w:rFonts w:asciiTheme="majorBidi" w:hAnsiTheme="majorBidi" w:cstheme="majorBidi"/>
            <w:lang w:val="cs-CZ"/>
          </w:rPr>
          <w:delText>ace</w:delText>
        </w:r>
      </w:del>
      <w:r>
        <w:rPr>
          <w:rFonts w:asciiTheme="majorBidi" w:hAnsiTheme="majorBidi" w:cstheme="majorBidi"/>
          <w:lang w:val="cs-CZ"/>
        </w:rPr>
        <w:t xml:space="preserve"> za účelem </w:t>
      </w:r>
      <w:del w:id="47" w:author="Seifert Daniel" w:date="2023-05-15T14:26:00Z">
        <w:r w:rsidDel="00A959AE">
          <w:rPr>
            <w:rFonts w:asciiTheme="majorBidi" w:hAnsiTheme="majorBidi" w:cstheme="majorBidi"/>
            <w:lang w:val="cs-CZ"/>
          </w:rPr>
          <w:delText>jejího</w:delText>
        </w:r>
      </w:del>
      <w:r>
        <w:rPr>
          <w:rFonts w:asciiTheme="majorBidi" w:hAnsiTheme="majorBidi" w:cstheme="majorBidi"/>
          <w:lang w:val="cs-CZ"/>
        </w:rPr>
        <w:t xml:space="preserve"> prodloužení</w:t>
      </w:r>
      <w:ins w:id="48" w:author="Seifert Daniel" w:date="2023-05-15T14:27:00Z">
        <w:r w:rsidR="00646D46">
          <w:rPr>
            <w:rFonts w:asciiTheme="majorBidi" w:hAnsiTheme="majorBidi" w:cstheme="majorBidi"/>
            <w:lang w:val="cs-CZ"/>
          </w:rPr>
          <w:t xml:space="preserve"> kampaně</w:t>
        </w:r>
      </w:ins>
      <w:r>
        <w:rPr>
          <w:rFonts w:asciiTheme="majorBidi" w:hAnsiTheme="majorBidi" w:cstheme="majorBidi"/>
          <w:lang w:val="cs-CZ"/>
        </w:rPr>
        <w:t xml:space="preserve">. Na návrhu se podíleli kolegové z Charkovského Institutu Aktivních Zón a pokračuje v tom Výzkumný Ústav </w:t>
      </w:r>
      <w:del w:id="49" w:author="Seifert Daniel" w:date="2023-05-15T14:27:00Z">
        <w:r w:rsidDel="00646D46">
          <w:rPr>
            <w:rFonts w:asciiTheme="majorBidi" w:hAnsiTheme="majorBidi" w:cstheme="majorBidi"/>
            <w:lang w:val="cs-CZ"/>
          </w:rPr>
          <w:delText>Jadrových</w:delText>
        </w:r>
      </w:del>
      <w:ins w:id="50" w:author="Seifert Daniel" w:date="2023-05-15T14:27:00Z">
        <w:r w:rsidR="00646D46">
          <w:rPr>
            <w:rFonts w:asciiTheme="majorBidi" w:hAnsiTheme="majorBidi" w:cstheme="majorBidi"/>
            <w:lang w:val="cs-CZ"/>
          </w:rPr>
          <w:t>Jádrových</w:t>
        </w:r>
      </w:ins>
      <w:r>
        <w:rPr>
          <w:rFonts w:asciiTheme="majorBidi" w:hAnsiTheme="majorBidi" w:cstheme="majorBidi"/>
          <w:lang w:val="cs-CZ"/>
        </w:rPr>
        <w:t xml:space="preserve"> Elektrární a </w:t>
      </w:r>
      <w:commentRangeStart w:id="51"/>
      <w:ins w:id="52" w:author="Seifert Daniel" w:date="2023-05-15T14:19:00Z">
        <w:r w:rsidR="00C334DB">
          <w:rPr>
            <w:rFonts w:asciiTheme="majorBidi" w:hAnsiTheme="majorBidi" w:cstheme="majorBidi"/>
            <w:lang w:val="cs-CZ"/>
          </w:rPr>
          <w:t xml:space="preserve">firma </w:t>
        </w:r>
      </w:ins>
      <w:r>
        <w:rPr>
          <w:rFonts w:asciiTheme="majorBidi" w:hAnsiTheme="majorBidi" w:cstheme="majorBidi"/>
          <w:lang w:val="cs-CZ"/>
        </w:rPr>
        <w:t>Alvel</w:t>
      </w:r>
      <w:commentRangeEnd w:id="51"/>
      <w:r w:rsidR="00C334DB">
        <w:rPr>
          <w:rStyle w:val="Odkaznakoment"/>
        </w:rPr>
        <w:commentReference w:id="51"/>
      </w:r>
      <w:r w:rsidR="00184113">
        <w:rPr>
          <w:rFonts w:asciiTheme="majorBidi" w:hAnsiTheme="majorBidi" w:cstheme="majorBidi"/>
          <w:lang w:val="cs-CZ"/>
        </w:rPr>
        <w:t>.</w:t>
      </w:r>
    </w:p>
    <w:p w14:paraId="16F4C9C2" w14:textId="77777777" w:rsidR="00977A3E" w:rsidRDefault="00977A3E" w:rsidP="00405717">
      <w:pPr>
        <w:rPr>
          <w:rFonts w:asciiTheme="majorBidi" w:hAnsiTheme="majorBidi" w:cstheme="majorBidi"/>
          <w:lang w:val="cs-CZ"/>
        </w:rPr>
      </w:pPr>
    </w:p>
    <w:p w14:paraId="6256D9B4" w14:textId="08C1E5AC" w:rsidR="00B2440C" w:rsidRDefault="00B2440C" w:rsidP="00405717">
      <w:pPr>
        <w:rPr>
          <w:ins w:id="53" w:author="Seifert Daniel" w:date="2023-05-15T14:27:00Z"/>
          <w:rFonts w:asciiTheme="majorBidi" w:hAnsiTheme="majorBidi" w:cstheme="majorBidi"/>
          <w:lang w:val="cs-CZ"/>
        </w:rPr>
      </w:pPr>
      <w:ins w:id="54" w:author="Seifert Daniel" w:date="2023-05-15T14:27:00Z">
        <w:r>
          <w:rPr>
            <w:rFonts w:asciiTheme="majorBidi" w:hAnsiTheme="majorBidi" w:cstheme="majorBidi"/>
            <w:lang w:val="cs-CZ"/>
          </w:rPr>
          <w:t>Koncept DAVID SMR má</w:t>
        </w:r>
      </w:ins>
      <w:ins w:id="55" w:author="Seifert Daniel" w:date="2023-05-15T14:28:00Z">
        <w:r w:rsidR="00454F67">
          <w:rPr>
            <w:rFonts w:asciiTheme="majorBidi" w:hAnsiTheme="majorBidi" w:cstheme="majorBidi"/>
            <w:lang w:val="cs-CZ"/>
          </w:rPr>
          <w:t xml:space="preserve"> mnoho inovací oproti stávajícím řešením PWR</w:t>
        </w:r>
      </w:ins>
      <w:ins w:id="56" w:author="Seifert Daniel" w:date="2023-05-15T14:29:00Z">
        <w:r w:rsidR="00454F67">
          <w:rPr>
            <w:rFonts w:asciiTheme="majorBidi" w:hAnsiTheme="majorBidi" w:cstheme="majorBidi"/>
            <w:lang w:val="cs-CZ"/>
          </w:rPr>
          <w:t xml:space="preserve">. </w:t>
        </w:r>
        <w:r w:rsidR="00235843">
          <w:rPr>
            <w:rFonts w:asciiTheme="majorBidi" w:hAnsiTheme="majorBidi" w:cstheme="majorBidi"/>
            <w:lang w:val="cs-CZ"/>
          </w:rPr>
          <w:t xml:space="preserve">Jednou </w:t>
        </w:r>
      </w:ins>
      <w:ins w:id="57" w:author="Seifert Daniel" w:date="2023-05-15T14:46:00Z">
        <w:r w:rsidR="00AB315B">
          <w:rPr>
            <w:rFonts w:asciiTheme="majorBidi" w:hAnsiTheme="majorBidi" w:cstheme="majorBidi"/>
            <w:lang w:val="cs-CZ"/>
          </w:rPr>
          <w:t xml:space="preserve">z </w:t>
        </w:r>
      </w:ins>
      <w:ins w:id="58" w:author="Seifert Daniel" w:date="2023-05-15T14:30:00Z">
        <w:r w:rsidR="00235843">
          <w:rPr>
            <w:rFonts w:asciiTheme="majorBidi" w:hAnsiTheme="majorBidi" w:cstheme="majorBidi"/>
            <w:lang w:val="cs-CZ"/>
          </w:rPr>
          <w:t>nejvýznamnějších je vložený meziokruh</w:t>
        </w:r>
        <w:r w:rsidR="00EB1039">
          <w:rPr>
            <w:rFonts w:asciiTheme="majorBidi" w:hAnsiTheme="majorBidi" w:cstheme="majorBidi"/>
            <w:lang w:val="cs-CZ"/>
          </w:rPr>
          <w:t xml:space="preserve">. </w:t>
        </w:r>
      </w:ins>
      <w:ins w:id="59" w:author="Seifert Daniel" w:date="2023-05-15T14:34:00Z">
        <w:r w:rsidR="008B0EA8">
          <w:rPr>
            <w:rFonts w:asciiTheme="majorBidi" w:hAnsiTheme="majorBidi" w:cstheme="majorBidi"/>
            <w:lang w:val="cs-CZ"/>
          </w:rPr>
          <w:t xml:space="preserve">Meziokruh tvoří přechodovou bariéru mezi primárním okruhem a sekundárním okruhem. </w:t>
        </w:r>
      </w:ins>
      <w:ins w:id="60" w:author="Seifert Daniel" w:date="2023-05-15T14:30:00Z">
        <w:r w:rsidR="00EB1039">
          <w:rPr>
            <w:rFonts w:asciiTheme="majorBidi" w:hAnsiTheme="majorBidi" w:cstheme="majorBidi"/>
            <w:lang w:val="cs-CZ"/>
          </w:rPr>
          <w:t xml:space="preserve">Cílem bylo minimalizovat objem primárního okruhu, udržet </w:t>
        </w:r>
      </w:ins>
      <w:ins w:id="61" w:author="Seifert Daniel" w:date="2023-05-15T14:31:00Z">
        <w:r w:rsidR="00492E22">
          <w:rPr>
            <w:rFonts w:asciiTheme="majorBidi" w:hAnsiTheme="majorBidi" w:cstheme="majorBidi"/>
            <w:lang w:val="cs-CZ"/>
          </w:rPr>
          <w:t xml:space="preserve">radioaktivní médium primárního okruhu v tlakové nádobě, zvýšit životnost </w:t>
        </w:r>
        <w:r w:rsidR="00B519AB">
          <w:rPr>
            <w:rFonts w:asciiTheme="majorBidi" w:hAnsiTheme="majorBidi" w:cstheme="majorBidi"/>
            <w:lang w:val="cs-CZ"/>
          </w:rPr>
          <w:t>tlakové nádoby</w:t>
        </w:r>
      </w:ins>
      <w:ins w:id="62" w:author="Seifert Daniel" w:date="2023-05-15T14:32:00Z">
        <w:r w:rsidR="00B519AB">
          <w:rPr>
            <w:rFonts w:asciiTheme="majorBidi" w:hAnsiTheme="majorBidi" w:cstheme="majorBidi"/>
            <w:lang w:val="cs-CZ"/>
          </w:rPr>
          <w:t xml:space="preserve"> a zvýšit bezpečnost provozu a </w:t>
        </w:r>
      </w:ins>
      <w:ins w:id="63" w:author="Seifert Daniel" w:date="2023-05-15T14:39:00Z">
        <w:r w:rsidR="008F6345">
          <w:rPr>
            <w:rFonts w:asciiTheme="majorBidi" w:hAnsiTheme="majorBidi" w:cstheme="majorBidi"/>
            <w:lang w:val="cs-CZ"/>
          </w:rPr>
          <w:t>minimalizovat další barierou</w:t>
        </w:r>
      </w:ins>
      <w:ins w:id="64" w:author="Seifert Daniel" w:date="2023-05-15T14:32:00Z">
        <w:r w:rsidR="00B519AB">
          <w:rPr>
            <w:rFonts w:asciiTheme="majorBidi" w:hAnsiTheme="majorBidi" w:cstheme="majorBidi"/>
            <w:lang w:val="cs-CZ"/>
          </w:rPr>
          <w:t xml:space="preserve"> potenciální únik </w:t>
        </w:r>
      </w:ins>
      <w:ins w:id="65" w:author="Seifert Daniel" w:date="2023-05-15T14:39:00Z">
        <w:r w:rsidR="008F6345">
          <w:rPr>
            <w:rFonts w:asciiTheme="majorBidi" w:hAnsiTheme="majorBidi" w:cstheme="majorBidi"/>
            <w:lang w:val="cs-CZ"/>
          </w:rPr>
          <w:t xml:space="preserve">radioaktivity </w:t>
        </w:r>
      </w:ins>
      <w:ins w:id="66" w:author="Seifert Daniel" w:date="2023-05-15T14:32:00Z">
        <w:r w:rsidR="00B519AB">
          <w:rPr>
            <w:rFonts w:asciiTheme="majorBidi" w:hAnsiTheme="majorBidi" w:cstheme="majorBidi"/>
            <w:lang w:val="cs-CZ"/>
          </w:rPr>
          <w:t xml:space="preserve">do okolí. </w:t>
        </w:r>
      </w:ins>
      <w:ins w:id="67" w:author="Seifert Daniel" w:date="2023-05-15T14:39:00Z">
        <w:r w:rsidR="008F6345">
          <w:rPr>
            <w:rFonts w:asciiTheme="majorBidi" w:hAnsiTheme="majorBidi" w:cstheme="majorBidi"/>
            <w:lang w:val="cs-CZ"/>
          </w:rPr>
          <w:t xml:space="preserve">Tento přídavný </w:t>
        </w:r>
        <w:r w:rsidR="00915ECC">
          <w:rPr>
            <w:rFonts w:asciiTheme="majorBidi" w:hAnsiTheme="majorBidi" w:cstheme="majorBidi"/>
            <w:lang w:val="cs-CZ"/>
          </w:rPr>
          <w:t xml:space="preserve">okruh však </w:t>
        </w:r>
      </w:ins>
      <w:ins w:id="68" w:author="Seifert Daniel" w:date="2023-05-15T14:40:00Z">
        <w:r w:rsidR="00915ECC">
          <w:rPr>
            <w:rFonts w:asciiTheme="majorBidi" w:hAnsiTheme="majorBidi" w:cstheme="majorBidi"/>
            <w:lang w:val="cs-CZ"/>
          </w:rPr>
          <w:t xml:space="preserve">snižuje celkovou </w:t>
        </w:r>
      </w:ins>
      <w:ins w:id="69" w:author="Seifert Daniel" w:date="2023-05-15T14:45:00Z">
        <w:r w:rsidR="00164014">
          <w:rPr>
            <w:rFonts w:asciiTheme="majorBidi" w:hAnsiTheme="majorBidi" w:cstheme="majorBidi"/>
            <w:lang w:val="cs-CZ"/>
          </w:rPr>
          <w:t>efektivitu</w:t>
        </w:r>
      </w:ins>
      <w:ins w:id="70" w:author="Seifert Daniel" w:date="2023-05-15T14:40:00Z">
        <w:r w:rsidR="00915ECC">
          <w:rPr>
            <w:rFonts w:asciiTheme="majorBidi" w:hAnsiTheme="majorBidi" w:cstheme="majorBidi"/>
            <w:lang w:val="cs-CZ"/>
          </w:rPr>
          <w:t xml:space="preserve"> reaktoru</w:t>
        </w:r>
      </w:ins>
      <w:ins w:id="71" w:author="Seifert Daniel" w:date="2023-05-15T14:45:00Z">
        <w:r w:rsidR="00164014">
          <w:rPr>
            <w:rFonts w:asciiTheme="majorBidi" w:hAnsiTheme="majorBidi" w:cstheme="majorBidi"/>
            <w:lang w:val="cs-CZ"/>
          </w:rPr>
          <w:t xml:space="preserve"> v procesu výroby energie</w:t>
        </w:r>
        <w:r w:rsidR="001D39E4">
          <w:rPr>
            <w:rFonts w:asciiTheme="majorBidi" w:hAnsiTheme="majorBidi" w:cstheme="majorBidi"/>
            <w:lang w:val="cs-CZ"/>
          </w:rPr>
          <w:t>.</w:t>
        </w:r>
      </w:ins>
      <w:ins w:id="72" w:author="Seifert Daniel" w:date="2023-05-15T14:40:00Z">
        <w:r w:rsidR="007845AA">
          <w:rPr>
            <w:rFonts w:asciiTheme="majorBidi" w:hAnsiTheme="majorBidi" w:cstheme="majorBidi"/>
            <w:lang w:val="cs-CZ"/>
          </w:rPr>
          <w:t xml:space="preserve"> </w:t>
        </w:r>
      </w:ins>
      <w:ins w:id="73" w:author="Seifert Daniel" w:date="2023-05-15T14:45:00Z">
        <w:r w:rsidR="001D39E4">
          <w:rPr>
            <w:rFonts w:asciiTheme="majorBidi" w:hAnsiTheme="majorBidi" w:cstheme="majorBidi"/>
            <w:lang w:val="cs-CZ"/>
          </w:rPr>
          <w:t>A</w:t>
        </w:r>
      </w:ins>
      <w:ins w:id="74" w:author="Seifert Daniel" w:date="2023-05-15T14:40:00Z">
        <w:r w:rsidR="007845AA">
          <w:rPr>
            <w:rFonts w:asciiTheme="majorBidi" w:hAnsiTheme="majorBidi" w:cstheme="majorBidi"/>
            <w:lang w:val="cs-CZ"/>
          </w:rPr>
          <w:t xml:space="preserve">by se </w:t>
        </w:r>
      </w:ins>
      <w:ins w:id="75" w:author="Seifert Daniel" w:date="2023-05-15T14:45:00Z">
        <w:r w:rsidR="001D39E4">
          <w:rPr>
            <w:rFonts w:asciiTheme="majorBidi" w:hAnsiTheme="majorBidi" w:cstheme="majorBidi"/>
            <w:lang w:val="cs-CZ"/>
          </w:rPr>
          <w:t>kompenzovala ztráta efe</w:t>
        </w:r>
      </w:ins>
      <w:ins w:id="76" w:author="Seifert Daniel" w:date="2023-05-15T14:46:00Z">
        <w:r w:rsidR="001D39E4">
          <w:rPr>
            <w:rFonts w:asciiTheme="majorBidi" w:hAnsiTheme="majorBidi" w:cstheme="majorBidi"/>
            <w:lang w:val="cs-CZ"/>
          </w:rPr>
          <w:t>ktivity na minimum</w:t>
        </w:r>
        <w:r w:rsidR="00571CF1">
          <w:rPr>
            <w:rFonts w:asciiTheme="majorBidi" w:hAnsiTheme="majorBidi" w:cstheme="majorBidi"/>
            <w:lang w:val="cs-CZ"/>
          </w:rPr>
          <w:t>, by</w:t>
        </w:r>
      </w:ins>
      <w:ins w:id="77" w:author="Seifert Daniel" w:date="2023-05-15T14:40:00Z">
        <w:r w:rsidR="007845AA">
          <w:rPr>
            <w:rFonts w:asciiTheme="majorBidi" w:hAnsiTheme="majorBidi" w:cstheme="majorBidi"/>
            <w:lang w:val="cs-CZ"/>
          </w:rPr>
          <w:t xml:space="preserve">la vnitřní </w:t>
        </w:r>
      </w:ins>
      <w:ins w:id="78" w:author="Seifert Daniel" w:date="2023-05-15T14:41:00Z">
        <w:r w:rsidR="007845AA">
          <w:rPr>
            <w:rFonts w:asciiTheme="majorBidi" w:hAnsiTheme="majorBidi" w:cstheme="majorBidi"/>
            <w:lang w:val="cs-CZ"/>
          </w:rPr>
          <w:t>tlaková nádoba</w:t>
        </w:r>
        <w:r w:rsidR="00CF1EA4">
          <w:rPr>
            <w:rFonts w:asciiTheme="majorBidi" w:hAnsiTheme="majorBidi" w:cstheme="majorBidi"/>
            <w:lang w:val="cs-CZ"/>
          </w:rPr>
          <w:t xml:space="preserve"> navržena jako speciální výměník s</w:t>
        </w:r>
      </w:ins>
      <w:ins w:id="79" w:author="Seifert Daniel" w:date="2023-05-15T14:42:00Z">
        <w:r w:rsidR="007F6030">
          <w:rPr>
            <w:rFonts w:asciiTheme="majorBidi" w:hAnsiTheme="majorBidi" w:cstheme="majorBidi"/>
            <w:lang w:val="cs-CZ"/>
          </w:rPr>
          <w:t xml:space="preserve"> velkou </w:t>
        </w:r>
      </w:ins>
      <w:ins w:id="80" w:author="Seifert Daniel" w:date="2023-05-15T14:48:00Z">
        <w:r w:rsidR="007C41FB">
          <w:rPr>
            <w:rFonts w:asciiTheme="majorBidi" w:hAnsiTheme="majorBidi" w:cstheme="majorBidi"/>
            <w:lang w:val="cs-CZ"/>
          </w:rPr>
          <w:t xml:space="preserve">přestupnou </w:t>
        </w:r>
      </w:ins>
      <w:ins w:id="81" w:author="Seifert Daniel" w:date="2023-05-15T14:42:00Z">
        <w:r w:rsidR="007F6030">
          <w:rPr>
            <w:rFonts w:asciiTheme="majorBidi" w:hAnsiTheme="majorBidi" w:cstheme="majorBidi"/>
            <w:lang w:val="cs-CZ"/>
          </w:rPr>
          <w:t xml:space="preserve">plochou. </w:t>
        </w:r>
      </w:ins>
      <w:ins w:id="82" w:author="Seifert Daniel" w:date="2023-05-15T14:48:00Z">
        <w:r w:rsidR="007C41FB">
          <w:rPr>
            <w:rFonts w:asciiTheme="majorBidi" w:hAnsiTheme="majorBidi" w:cstheme="majorBidi"/>
            <w:lang w:val="cs-CZ"/>
          </w:rPr>
          <w:t xml:space="preserve">Za tím </w:t>
        </w:r>
      </w:ins>
      <w:ins w:id="83" w:author="Seifert Daniel" w:date="2023-05-15T14:51:00Z">
        <w:r w:rsidR="00AC037C">
          <w:rPr>
            <w:rFonts w:asciiTheme="majorBidi" w:hAnsiTheme="majorBidi" w:cstheme="majorBidi"/>
            <w:lang w:val="cs-CZ"/>
          </w:rPr>
          <w:t xml:space="preserve">účelem </w:t>
        </w:r>
        <w:r w:rsidR="00A91B9A">
          <w:rPr>
            <w:rFonts w:asciiTheme="majorBidi" w:hAnsiTheme="majorBidi" w:cstheme="majorBidi"/>
            <w:lang w:val="cs-CZ"/>
          </w:rPr>
          <w:t>se vyvíjí i nové speciální šestihranné trubky ve výměníku vnit</w:t>
        </w:r>
      </w:ins>
      <w:ins w:id="84" w:author="Seifert Daniel" w:date="2023-05-15T14:52:00Z">
        <w:r w:rsidR="00DC3DD3">
          <w:rPr>
            <w:rFonts w:asciiTheme="majorBidi" w:hAnsiTheme="majorBidi" w:cstheme="majorBidi"/>
            <w:lang w:val="cs-CZ"/>
          </w:rPr>
          <w:t>ř</w:t>
        </w:r>
      </w:ins>
      <w:ins w:id="85" w:author="Seifert Daniel" w:date="2023-05-15T14:51:00Z">
        <w:r w:rsidR="00DC3DD3">
          <w:rPr>
            <w:rFonts w:asciiTheme="majorBidi" w:hAnsiTheme="majorBidi" w:cstheme="majorBidi"/>
            <w:lang w:val="cs-CZ"/>
          </w:rPr>
          <w:t>ní nádoby reaktoru</w:t>
        </w:r>
      </w:ins>
      <w:ins w:id="86" w:author="Seifert Daniel" w:date="2023-05-15T14:52:00Z">
        <w:r w:rsidR="00DC3DD3">
          <w:rPr>
            <w:rFonts w:asciiTheme="majorBidi" w:hAnsiTheme="majorBidi" w:cstheme="majorBidi"/>
            <w:lang w:val="cs-CZ"/>
          </w:rPr>
          <w:t xml:space="preserve">. </w:t>
        </w:r>
      </w:ins>
      <w:ins w:id="87" w:author="Seifert Daniel" w:date="2023-05-15T15:05:00Z">
        <w:r w:rsidR="00942618">
          <w:rPr>
            <w:rFonts w:asciiTheme="majorBidi" w:hAnsiTheme="majorBidi" w:cstheme="majorBidi"/>
            <w:lang w:val="cs-CZ"/>
          </w:rPr>
          <w:t xml:space="preserve">Proto jsme </w:t>
        </w:r>
      </w:ins>
      <w:ins w:id="88" w:author="Seifert Daniel" w:date="2023-05-15T15:07:00Z">
        <w:r w:rsidR="009B2865">
          <w:rPr>
            <w:rFonts w:asciiTheme="majorBidi" w:hAnsiTheme="majorBidi" w:cstheme="majorBidi"/>
            <w:lang w:val="cs-CZ"/>
          </w:rPr>
          <w:t xml:space="preserve">podali </w:t>
        </w:r>
      </w:ins>
      <w:ins w:id="89" w:author="Seifert Daniel" w:date="2023-05-15T15:08:00Z">
        <w:r w:rsidR="009B2865">
          <w:rPr>
            <w:rFonts w:asciiTheme="majorBidi" w:hAnsiTheme="majorBidi" w:cstheme="majorBidi"/>
            <w:lang w:val="cs-CZ"/>
          </w:rPr>
          <w:t>na M</w:t>
        </w:r>
      </w:ins>
      <w:ins w:id="90" w:author="Seifert Daniel" w:date="2023-05-15T15:05:00Z">
        <w:r w:rsidR="00B83DDE">
          <w:rPr>
            <w:rFonts w:asciiTheme="majorBidi" w:hAnsiTheme="majorBidi" w:cstheme="majorBidi"/>
            <w:lang w:val="cs-CZ"/>
          </w:rPr>
          <w:t>inisterstvo průmyslu a obchodu (MPO)</w:t>
        </w:r>
      </w:ins>
      <w:ins w:id="91" w:author="Seifert Daniel" w:date="2023-05-15T15:06:00Z">
        <w:r w:rsidR="00B83DDE">
          <w:rPr>
            <w:rFonts w:asciiTheme="majorBidi" w:hAnsiTheme="majorBidi" w:cstheme="majorBidi"/>
            <w:lang w:val="cs-CZ"/>
          </w:rPr>
          <w:t xml:space="preserve"> v rámci </w:t>
        </w:r>
      </w:ins>
      <w:ins w:id="92" w:author="Seifert Daniel" w:date="2023-05-15T15:07:00Z">
        <w:r w:rsidR="00C65B4F" w:rsidRPr="00C65B4F">
          <w:rPr>
            <w:rFonts w:asciiTheme="majorBidi" w:hAnsiTheme="majorBidi" w:cstheme="majorBidi"/>
            <w:lang w:val="cs-CZ"/>
          </w:rPr>
          <w:t>Operační</w:t>
        </w:r>
        <w:r w:rsidR="00C65B4F">
          <w:rPr>
            <w:rFonts w:asciiTheme="majorBidi" w:hAnsiTheme="majorBidi" w:cstheme="majorBidi"/>
            <w:lang w:val="cs-CZ"/>
          </w:rPr>
          <w:t>ho</w:t>
        </w:r>
        <w:r w:rsidR="00C65B4F" w:rsidRPr="00C65B4F">
          <w:rPr>
            <w:rFonts w:asciiTheme="majorBidi" w:hAnsiTheme="majorBidi" w:cstheme="majorBidi"/>
            <w:lang w:val="cs-CZ"/>
          </w:rPr>
          <w:t xml:space="preserve"> programu Technologie a aplikace pro konkurenceschopnost</w:t>
        </w:r>
        <w:r w:rsidR="00C65B4F">
          <w:rPr>
            <w:rFonts w:asciiTheme="majorBidi" w:hAnsiTheme="majorBidi" w:cstheme="majorBidi"/>
            <w:lang w:val="cs-CZ"/>
          </w:rPr>
          <w:t xml:space="preserve"> konkrétně ve výzvě </w:t>
        </w:r>
      </w:ins>
      <w:ins w:id="93" w:author="Seifert Daniel" w:date="2023-05-15T15:06:00Z">
        <w:r w:rsidR="00B83DDE">
          <w:rPr>
            <w:rFonts w:asciiTheme="majorBidi" w:hAnsiTheme="majorBidi" w:cstheme="majorBidi"/>
            <w:lang w:val="cs-CZ"/>
          </w:rPr>
          <w:t>Aplikace</w:t>
        </w:r>
        <w:r w:rsidR="00123998">
          <w:rPr>
            <w:rFonts w:asciiTheme="majorBidi" w:hAnsiTheme="majorBidi" w:cstheme="majorBidi"/>
            <w:lang w:val="cs-CZ"/>
          </w:rPr>
          <w:t xml:space="preserve"> I</w:t>
        </w:r>
      </w:ins>
      <w:ins w:id="94" w:author="Seifert Daniel" w:date="2023-05-15T15:08:00Z">
        <w:r w:rsidR="009B2865">
          <w:rPr>
            <w:rFonts w:asciiTheme="majorBidi" w:hAnsiTheme="majorBidi" w:cstheme="majorBidi"/>
            <w:lang w:val="cs-CZ"/>
          </w:rPr>
          <w:t>.</w:t>
        </w:r>
      </w:ins>
      <w:ins w:id="95" w:author="Seifert Daniel" w:date="2023-05-15T15:06:00Z">
        <w:r w:rsidR="00B83DDE">
          <w:rPr>
            <w:rFonts w:asciiTheme="majorBidi" w:hAnsiTheme="majorBidi" w:cstheme="majorBidi"/>
            <w:lang w:val="cs-CZ"/>
          </w:rPr>
          <w:t xml:space="preserve"> o dotační projekt</w:t>
        </w:r>
      </w:ins>
      <w:ins w:id="96" w:author="Seifert Daniel" w:date="2023-05-15T15:08:00Z">
        <w:r w:rsidR="00351851">
          <w:rPr>
            <w:rFonts w:asciiTheme="majorBidi" w:hAnsiTheme="majorBidi" w:cstheme="majorBidi"/>
            <w:lang w:val="cs-CZ"/>
          </w:rPr>
          <w:t xml:space="preserve"> s názvem </w:t>
        </w:r>
      </w:ins>
      <w:ins w:id="97" w:author="Seifert Daniel" w:date="2023-05-15T15:10:00Z">
        <w:r w:rsidR="00BC5CDC" w:rsidRPr="00BC5CDC">
          <w:rPr>
            <w:rFonts w:asciiTheme="majorBidi" w:hAnsiTheme="majorBidi" w:cstheme="majorBidi"/>
            <w:b/>
            <w:bCs/>
            <w:lang w:val="cs-CZ"/>
            <w:rPrChange w:id="98" w:author="Seifert Daniel" w:date="2023-05-15T15:10:00Z">
              <w:rPr>
                <w:rFonts w:asciiTheme="majorBidi" w:hAnsiTheme="majorBidi" w:cstheme="majorBidi"/>
                <w:lang w:val="cs-CZ"/>
              </w:rPr>
            </w:rPrChange>
          </w:rPr>
          <w:t>6HDT – Speciální šestihranné trubky pro vysokotlaké teplosměnné výměníky určené zejména pro modulární jaderné reaktory</w:t>
        </w:r>
        <w:r w:rsidR="006D0BC0">
          <w:rPr>
            <w:rFonts w:asciiTheme="majorBidi" w:hAnsiTheme="majorBidi" w:cstheme="majorBidi"/>
            <w:b/>
            <w:bCs/>
            <w:lang w:val="cs-CZ"/>
          </w:rPr>
          <w:t xml:space="preserve">. </w:t>
        </w:r>
        <w:r w:rsidR="006D0BC0">
          <w:rPr>
            <w:rFonts w:asciiTheme="majorBidi" w:hAnsiTheme="majorBidi" w:cstheme="majorBidi"/>
            <w:lang w:val="cs-CZ"/>
          </w:rPr>
          <w:t xml:space="preserve">Tento projekt podáváme spolu s dalšími partnery z ČVUT a to </w:t>
        </w:r>
      </w:ins>
      <w:ins w:id="99" w:author="Seifert Daniel" w:date="2023-05-15T15:13:00Z">
        <w:r w:rsidR="00640BAE">
          <w:rPr>
            <w:rFonts w:asciiTheme="majorBidi" w:hAnsiTheme="majorBidi" w:cstheme="majorBidi"/>
            <w:lang w:val="cs-CZ"/>
          </w:rPr>
          <w:t>F</w:t>
        </w:r>
      </w:ins>
      <w:ins w:id="100" w:author="Seifert Daniel" w:date="2023-05-15T15:10:00Z">
        <w:r w:rsidR="006D0BC0">
          <w:rPr>
            <w:rFonts w:asciiTheme="majorBidi" w:hAnsiTheme="majorBidi" w:cstheme="majorBidi"/>
            <w:lang w:val="cs-CZ"/>
          </w:rPr>
          <w:t>akult</w:t>
        </w:r>
      </w:ins>
      <w:ins w:id="101" w:author="Seifert Daniel" w:date="2023-05-15T15:13:00Z">
        <w:r w:rsidR="00640BAE">
          <w:rPr>
            <w:rFonts w:asciiTheme="majorBidi" w:hAnsiTheme="majorBidi" w:cstheme="majorBidi"/>
            <w:lang w:val="cs-CZ"/>
          </w:rPr>
          <w:t>o</w:t>
        </w:r>
      </w:ins>
      <w:ins w:id="102" w:author="Seifert Daniel" w:date="2023-05-15T15:10:00Z">
        <w:r w:rsidR="006D0BC0">
          <w:rPr>
            <w:rFonts w:asciiTheme="majorBidi" w:hAnsiTheme="majorBidi" w:cstheme="majorBidi"/>
            <w:lang w:val="cs-CZ"/>
          </w:rPr>
          <w:t xml:space="preserve">u </w:t>
        </w:r>
      </w:ins>
      <w:ins w:id="103" w:author="Seifert Daniel" w:date="2023-05-15T15:11:00Z">
        <w:r w:rsidR="006D0BC0">
          <w:rPr>
            <w:rFonts w:asciiTheme="majorBidi" w:hAnsiTheme="majorBidi" w:cstheme="majorBidi"/>
            <w:lang w:val="cs-CZ"/>
          </w:rPr>
          <w:t>Strojní</w:t>
        </w:r>
        <w:r w:rsidR="00416431">
          <w:rPr>
            <w:rFonts w:asciiTheme="majorBidi" w:hAnsiTheme="majorBidi" w:cstheme="majorBidi"/>
            <w:lang w:val="cs-CZ"/>
          </w:rPr>
          <w:t xml:space="preserve"> (FS)</w:t>
        </w:r>
        <w:r w:rsidR="006D0BC0">
          <w:rPr>
            <w:rFonts w:asciiTheme="majorBidi" w:hAnsiTheme="majorBidi" w:cstheme="majorBidi"/>
            <w:lang w:val="cs-CZ"/>
          </w:rPr>
          <w:t xml:space="preserve">, </w:t>
        </w:r>
      </w:ins>
      <w:ins w:id="104" w:author="Seifert Daniel" w:date="2023-05-15T15:13:00Z">
        <w:r w:rsidR="00640BAE">
          <w:rPr>
            <w:rFonts w:asciiTheme="majorBidi" w:hAnsiTheme="majorBidi" w:cstheme="majorBidi"/>
            <w:lang w:val="cs-CZ"/>
          </w:rPr>
          <w:t>F</w:t>
        </w:r>
      </w:ins>
      <w:ins w:id="105" w:author="Seifert Daniel" w:date="2023-05-15T15:11:00Z">
        <w:r w:rsidR="006D0BC0">
          <w:rPr>
            <w:rFonts w:asciiTheme="majorBidi" w:hAnsiTheme="majorBidi" w:cstheme="majorBidi"/>
            <w:lang w:val="cs-CZ"/>
          </w:rPr>
          <w:t xml:space="preserve">akultou </w:t>
        </w:r>
        <w:r w:rsidR="00416431">
          <w:rPr>
            <w:rFonts w:asciiTheme="majorBidi" w:hAnsiTheme="majorBidi" w:cstheme="majorBidi"/>
            <w:lang w:val="cs-CZ"/>
          </w:rPr>
          <w:t xml:space="preserve">jadernou a </w:t>
        </w:r>
        <w:r w:rsidR="006D0BC0">
          <w:rPr>
            <w:rFonts w:asciiTheme="majorBidi" w:hAnsiTheme="majorBidi" w:cstheme="majorBidi"/>
            <w:lang w:val="cs-CZ"/>
          </w:rPr>
          <w:t>fyzikálně-inženýrskou</w:t>
        </w:r>
        <w:r w:rsidR="00416431">
          <w:rPr>
            <w:rFonts w:asciiTheme="majorBidi" w:hAnsiTheme="majorBidi" w:cstheme="majorBidi"/>
            <w:lang w:val="cs-CZ"/>
          </w:rPr>
          <w:t xml:space="preserve"> (</w:t>
        </w:r>
      </w:ins>
      <w:ins w:id="106" w:author="Seifert Daniel" w:date="2023-05-15T15:13:00Z">
        <w:r w:rsidR="00640BAE">
          <w:rPr>
            <w:rFonts w:asciiTheme="majorBidi" w:hAnsiTheme="majorBidi" w:cstheme="majorBidi"/>
            <w:lang w:val="cs-CZ"/>
          </w:rPr>
          <w:t>FJFI</w:t>
        </w:r>
      </w:ins>
      <w:ins w:id="107" w:author="Seifert Daniel" w:date="2023-05-15T15:11:00Z">
        <w:r w:rsidR="00416431">
          <w:rPr>
            <w:rFonts w:asciiTheme="majorBidi" w:hAnsiTheme="majorBidi" w:cstheme="majorBidi"/>
            <w:lang w:val="cs-CZ"/>
          </w:rPr>
          <w:t xml:space="preserve">) a </w:t>
        </w:r>
      </w:ins>
      <w:ins w:id="108" w:author="Seifert Daniel" w:date="2023-05-15T15:13:00Z">
        <w:r w:rsidR="00640BAE" w:rsidRPr="00640BAE">
          <w:rPr>
            <w:rFonts w:asciiTheme="majorBidi" w:hAnsiTheme="majorBidi" w:cstheme="majorBidi"/>
            <w:lang w:val="cs-CZ"/>
          </w:rPr>
          <w:t>Český</w:t>
        </w:r>
        <w:r w:rsidR="00640BAE">
          <w:rPr>
            <w:rFonts w:asciiTheme="majorBidi" w:hAnsiTheme="majorBidi" w:cstheme="majorBidi"/>
            <w:lang w:val="cs-CZ"/>
          </w:rPr>
          <w:t>m</w:t>
        </w:r>
        <w:r w:rsidR="00640BAE" w:rsidRPr="00640BAE">
          <w:rPr>
            <w:rFonts w:asciiTheme="majorBidi" w:hAnsiTheme="majorBidi" w:cstheme="majorBidi"/>
            <w:lang w:val="cs-CZ"/>
          </w:rPr>
          <w:t xml:space="preserve"> institut</w:t>
        </w:r>
        <w:r w:rsidR="00640BAE">
          <w:rPr>
            <w:rFonts w:asciiTheme="majorBidi" w:hAnsiTheme="majorBidi" w:cstheme="majorBidi"/>
            <w:lang w:val="cs-CZ"/>
          </w:rPr>
          <w:t>em</w:t>
        </w:r>
        <w:r w:rsidR="00640BAE" w:rsidRPr="00640BAE">
          <w:rPr>
            <w:rFonts w:asciiTheme="majorBidi" w:hAnsiTheme="majorBidi" w:cstheme="majorBidi"/>
            <w:lang w:val="cs-CZ"/>
          </w:rPr>
          <w:t xml:space="preserve"> informatiky, robotiky a kybernetiky</w:t>
        </w:r>
        <w:r w:rsidR="00640BAE">
          <w:rPr>
            <w:rFonts w:asciiTheme="majorBidi" w:hAnsiTheme="majorBidi" w:cstheme="majorBidi"/>
            <w:lang w:val="cs-CZ"/>
          </w:rPr>
          <w:t>.</w:t>
        </w:r>
      </w:ins>
      <w:ins w:id="109" w:author="Seifert Daniel" w:date="2023-05-15T15:06:00Z">
        <w:r w:rsidR="00B83DDE">
          <w:rPr>
            <w:rFonts w:asciiTheme="majorBidi" w:hAnsiTheme="majorBidi" w:cstheme="majorBidi"/>
            <w:lang w:val="cs-CZ"/>
          </w:rPr>
          <w:t xml:space="preserve"> </w:t>
        </w:r>
      </w:ins>
      <w:ins w:id="110" w:author="Seifert Daniel" w:date="2023-05-15T14:52:00Z">
        <w:r w:rsidR="00DC3DD3">
          <w:rPr>
            <w:rFonts w:asciiTheme="majorBidi" w:hAnsiTheme="majorBidi" w:cstheme="majorBidi"/>
            <w:lang w:val="cs-CZ"/>
          </w:rPr>
          <w:t>Naším cílem je</w:t>
        </w:r>
      </w:ins>
      <w:ins w:id="111" w:author="Seifert Daniel" w:date="2023-05-15T15:14:00Z">
        <w:r w:rsidR="00281CBD">
          <w:rPr>
            <w:rFonts w:asciiTheme="majorBidi" w:hAnsiTheme="majorBidi" w:cstheme="majorBidi"/>
            <w:lang w:val="cs-CZ"/>
          </w:rPr>
          <w:t xml:space="preserve"> nejen</w:t>
        </w:r>
      </w:ins>
      <w:ins w:id="112" w:author="Seifert Daniel" w:date="2023-05-15T14:52:00Z">
        <w:r w:rsidR="00DC3DD3">
          <w:rPr>
            <w:rFonts w:asciiTheme="majorBidi" w:hAnsiTheme="majorBidi" w:cstheme="majorBidi"/>
            <w:lang w:val="cs-CZ"/>
          </w:rPr>
          <w:t xml:space="preserve"> zvýšit bezpečnost a minimalizovat tím vyvolané ztráty v přenosu tepla</w:t>
        </w:r>
      </w:ins>
      <w:ins w:id="113" w:author="Seifert Daniel" w:date="2023-05-15T15:14:00Z">
        <w:r w:rsidR="0068308E">
          <w:rPr>
            <w:rFonts w:asciiTheme="majorBidi" w:hAnsiTheme="majorBidi" w:cstheme="majorBidi"/>
            <w:lang w:val="cs-CZ"/>
          </w:rPr>
          <w:t xml:space="preserve"> v případě reaktoru DAVID</w:t>
        </w:r>
        <w:r w:rsidR="00281CBD">
          <w:rPr>
            <w:rFonts w:asciiTheme="majorBidi" w:hAnsiTheme="majorBidi" w:cstheme="majorBidi"/>
            <w:lang w:val="cs-CZ"/>
          </w:rPr>
          <w:t>, ale také podporovat rozvoj projektů na technických školách</w:t>
        </w:r>
        <w:r w:rsidR="0068308E">
          <w:rPr>
            <w:rFonts w:asciiTheme="majorBidi" w:hAnsiTheme="majorBidi" w:cstheme="majorBidi"/>
            <w:lang w:val="cs-CZ"/>
          </w:rPr>
          <w:t xml:space="preserve"> a hledat nové talenty.</w:t>
        </w:r>
      </w:ins>
    </w:p>
    <w:p w14:paraId="6C8964DA" w14:textId="13DC57EB" w:rsidR="00977A3E" w:rsidDel="00B60A6E" w:rsidRDefault="00977A3E" w:rsidP="00405717">
      <w:pPr>
        <w:rPr>
          <w:del w:id="114" w:author="Seifert Daniel" w:date="2023-05-15T14:34:00Z"/>
          <w:rFonts w:asciiTheme="majorBidi" w:hAnsiTheme="majorBidi" w:cstheme="majorBidi"/>
          <w:lang w:val="cs-CZ"/>
        </w:rPr>
      </w:pPr>
      <w:del w:id="115" w:author="Seifert Daniel" w:date="2023-05-15T14:34:00Z">
        <w:r w:rsidDel="00B60A6E">
          <w:rPr>
            <w:rFonts w:asciiTheme="majorBidi" w:hAnsiTheme="majorBidi" w:cstheme="majorBidi"/>
            <w:lang w:val="cs-CZ"/>
          </w:rPr>
          <w:delText xml:space="preserve">Nad aktivní zónou je blok ochranných trub vycházející z toho známého z Temelína a tento celek je vsazen do vnitřní nádoby reaktoru </w:delText>
        </w:r>
        <w:r w:rsidR="0092388F" w:rsidDel="00B60A6E">
          <w:rPr>
            <w:rFonts w:asciiTheme="majorBidi" w:hAnsiTheme="majorBidi" w:cstheme="majorBidi"/>
            <w:lang w:val="cs-CZ"/>
          </w:rPr>
          <w:delText xml:space="preserve">(VNR) </w:delText>
        </w:r>
        <w:r w:rsidDel="00B60A6E">
          <w:rPr>
            <w:rFonts w:asciiTheme="majorBidi" w:hAnsiTheme="majorBidi" w:cstheme="majorBidi"/>
            <w:lang w:val="cs-CZ"/>
          </w:rPr>
          <w:delText xml:space="preserve">s inovativním tepelným výměníkem kapalina-kapalina, kde spolu s částí víka </w:delText>
        </w:r>
        <w:r w:rsidR="0092388F" w:rsidDel="00B60A6E">
          <w:rPr>
            <w:rFonts w:asciiTheme="majorBidi" w:hAnsiTheme="majorBidi" w:cstheme="majorBidi"/>
            <w:lang w:val="cs-CZ"/>
          </w:rPr>
          <w:delText>(</w:delText>
        </w:r>
        <w:r w:rsidR="00E442C2" w:rsidDel="00B60A6E">
          <w:rPr>
            <w:rFonts w:asciiTheme="majorBidi" w:hAnsiTheme="majorBidi" w:cstheme="majorBidi"/>
            <w:lang w:val="cs-CZ"/>
          </w:rPr>
          <w:delText xml:space="preserve">část horního bloku HB) </w:delText>
        </w:r>
        <w:r w:rsidDel="00B60A6E">
          <w:rPr>
            <w:rFonts w:asciiTheme="majorBidi" w:hAnsiTheme="majorBidi" w:cstheme="majorBidi"/>
            <w:lang w:val="cs-CZ"/>
          </w:rPr>
          <w:delText xml:space="preserve">tvoří uzavřený primární okruh v rámci nádoby reaktoru. Vnitřní nádoba reaktoru je vsazena do </w:delText>
        </w:r>
        <w:r w:rsidR="00E442C2" w:rsidDel="00B60A6E">
          <w:rPr>
            <w:rFonts w:asciiTheme="majorBidi" w:hAnsiTheme="majorBidi" w:cstheme="majorBidi"/>
            <w:lang w:val="cs-CZ"/>
          </w:rPr>
          <w:delText>tlakové</w:delText>
        </w:r>
        <w:r w:rsidDel="00B60A6E">
          <w:rPr>
            <w:rFonts w:asciiTheme="majorBidi" w:hAnsiTheme="majorBidi" w:cstheme="majorBidi"/>
            <w:lang w:val="cs-CZ"/>
          </w:rPr>
          <w:delText xml:space="preserve"> nádoby reaktoru</w:delText>
        </w:r>
        <w:r w:rsidR="00E442C2" w:rsidDel="00B60A6E">
          <w:rPr>
            <w:rFonts w:asciiTheme="majorBidi" w:hAnsiTheme="majorBidi" w:cstheme="majorBidi"/>
            <w:lang w:val="cs-CZ"/>
          </w:rPr>
          <w:delText xml:space="preserve"> (TNR)</w:delText>
        </w:r>
        <w:r w:rsidDel="00B60A6E">
          <w:rPr>
            <w:rFonts w:asciiTheme="majorBidi" w:hAnsiTheme="majorBidi" w:cstheme="majorBidi"/>
            <w:lang w:val="cs-CZ"/>
          </w:rPr>
          <w:delText>, kam už se však za normálních stavů aktivní voda nedostává. Spolu s příslušenstvím víka a kompenzátorem objemu</w:delText>
        </w:r>
        <w:r w:rsidR="0092388F" w:rsidDel="00B60A6E">
          <w:rPr>
            <w:rFonts w:asciiTheme="majorBidi" w:hAnsiTheme="majorBidi" w:cstheme="majorBidi"/>
            <w:lang w:val="cs-CZ"/>
          </w:rPr>
          <w:delText xml:space="preserve"> formují hlavní části reaktoru.</w:delText>
        </w:r>
      </w:del>
    </w:p>
    <w:p w14:paraId="5F66DFF5" w14:textId="77777777" w:rsidR="0092388F" w:rsidRDefault="0092388F" w:rsidP="00405717">
      <w:pPr>
        <w:rPr>
          <w:rFonts w:asciiTheme="majorBidi" w:hAnsiTheme="majorBidi" w:cstheme="majorBidi"/>
          <w:lang w:val="cs-CZ"/>
        </w:rPr>
      </w:pPr>
    </w:p>
    <w:p w14:paraId="1688AE05" w14:textId="5243F935" w:rsidR="0092388F" w:rsidRDefault="008F7109" w:rsidP="00405717">
      <w:pPr>
        <w:rPr>
          <w:rFonts w:asciiTheme="majorBidi" w:hAnsiTheme="majorBidi" w:cstheme="majorBidi"/>
          <w:lang w:val="cs-CZ"/>
        </w:rPr>
      </w:pPr>
      <w:r>
        <w:rPr>
          <w:rFonts w:asciiTheme="majorBidi" w:hAnsiTheme="majorBidi" w:cstheme="majorBidi"/>
          <w:i/>
          <w:iCs/>
          <w:lang w:val="cs-CZ"/>
        </w:rPr>
        <w:lastRenderedPageBreak/>
        <w:t>Schématický obrázek komponent reaktoru DAVID SMR.</w:t>
      </w:r>
      <w:r w:rsidR="0092388F">
        <w:rPr>
          <w:rFonts w:asciiTheme="majorBidi" w:hAnsiTheme="majorBidi" w:cstheme="majorBidi"/>
          <w:noProof/>
          <w:lang w:val="cs-CZ"/>
        </w:rPr>
        <w:drawing>
          <wp:inline distT="0" distB="0" distL="0" distR="0" wp14:anchorId="52B243E9" wp14:editId="0D833474">
            <wp:extent cx="5943600" cy="2881630"/>
            <wp:effectExtent l="0" t="0" r="0" b="0"/>
            <wp:docPr id="219279370" name="Picture 1" descr="A picture containing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79370" name="Picture 1" descr="A picture containing cylind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1630"/>
                    </a:xfrm>
                    <a:prstGeom prst="rect">
                      <a:avLst/>
                    </a:prstGeom>
                  </pic:spPr>
                </pic:pic>
              </a:graphicData>
            </a:graphic>
          </wp:inline>
        </w:drawing>
      </w:r>
    </w:p>
    <w:p w14:paraId="03E887E5" w14:textId="77777777" w:rsidR="00977A3E" w:rsidRDefault="00977A3E" w:rsidP="00405717">
      <w:pPr>
        <w:rPr>
          <w:rFonts w:asciiTheme="majorBidi" w:hAnsiTheme="majorBidi" w:cstheme="majorBidi"/>
          <w:lang w:val="cs-CZ"/>
        </w:rPr>
      </w:pPr>
    </w:p>
    <w:p w14:paraId="2C761B8F" w14:textId="77777777" w:rsidR="00405717" w:rsidRDefault="00405717" w:rsidP="00405717">
      <w:pPr>
        <w:rPr>
          <w:rFonts w:asciiTheme="majorBidi" w:hAnsiTheme="majorBidi" w:cstheme="majorBidi"/>
          <w:lang w:val="cs-CZ"/>
        </w:rPr>
      </w:pPr>
    </w:p>
    <w:p w14:paraId="4A2F9372" w14:textId="7CB99529" w:rsidR="00405717" w:rsidRDefault="008F7109" w:rsidP="00405717">
      <w:pPr>
        <w:rPr>
          <w:rFonts w:asciiTheme="majorBidi" w:hAnsiTheme="majorBidi" w:cstheme="majorBidi"/>
          <w:lang w:val="cs-CZ"/>
        </w:rPr>
      </w:pPr>
      <w:r>
        <w:rPr>
          <w:rFonts w:asciiTheme="majorBidi" w:hAnsiTheme="majorBidi" w:cstheme="majorBidi"/>
          <w:i/>
          <w:iCs/>
          <w:lang w:val="cs-CZ"/>
        </w:rPr>
        <w:t>Schématický obrázek sestavy reaktoru DAVID SMR</w:t>
      </w:r>
      <w:ins w:id="116" w:author="Seifert Daniel" w:date="2023-05-15T14:35:00Z">
        <w:r w:rsidR="00B60A6E">
          <w:rPr>
            <w:rFonts w:asciiTheme="majorBidi" w:hAnsiTheme="majorBidi" w:cstheme="majorBidi"/>
            <w:i/>
            <w:iCs/>
            <w:lang w:val="cs-CZ"/>
          </w:rPr>
          <w:t xml:space="preserve"> – základní prvky, které tvoří reaktor</w:t>
        </w:r>
        <w:r w:rsidR="00323E9F">
          <w:rPr>
            <w:rFonts w:asciiTheme="majorBidi" w:hAnsiTheme="majorBidi" w:cstheme="majorBidi"/>
            <w:i/>
            <w:iCs/>
            <w:lang w:val="cs-CZ"/>
          </w:rPr>
          <w:t xml:space="preserve">. HB – horní blok reaktoru </w:t>
        </w:r>
      </w:ins>
      <w:ins w:id="117" w:author="Seifert Daniel" w:date="2023-05-15T14:36:00Z">
        <w:r w:rsidR="00323E9F">
          <w:rPr>
            <w:rFonts w:asciiTheme="majorBidi" w:hAnsiTheme="majorBidi" w:cstheme="majorBidi"/>
            <w:i/>
            <w:iCs/>
            <w:lang w:val="cs-CZ"/>
          </w:rPr>
          <w:t>(</w:t>
        </w:r>
        <w:r w:rsidR="003F3B75">
          <w:rPr>
            <w:rFonts w:asciiTheme="majorBidi" w:hAnsiTheme="majorBidi" w:cstheme="majorBidi"/>
            <w:i/>
            <w:iCs/>
            <w:lang w:val="cs-CZ"/>
          </w:rPr>
          <w:t xml:space="preserve">víko, vstupy pro regulační, havarijní tyče, </w:t>
        </w:r>
        <w:r w:rsidR="001D0878">
          <w:rPr>
            <w:rFonts w:asciiTheme="majorBidi" w:hAnsiTheme="majorBidi" w:cstheme="majorBidi"/>
            <w:i/>
            <w:iCs/>
            <w:lang w:val="cs-CZ"/>
          </w:rPr>
          <w:t>Hlavní</w:t>
        </w:r>
      </w:ins>
      <w:ins w:id="118" w:author="Seifert Daniel" w:date="2023-05-15T14:37:00Z">
        <w:r w:rsidR="001D0878">
          <w:rPr>
            <w:rFonts w:asciiTheme="majorBidi" w:hAnsiTheme="majorBidi" w:cstheme="majorBidi"/>
            <w:i/>
            <w:iCs/>
            <w:lang w:val="cs-CZ"/>
          </w:rPr>
          <w:t xml:space="preserve"> čerpadla primárního okruhu a měření), TNR – tlaková nádoba reaktoru, VNR – vnitřní nádoba reaktoru (výmění</w:t>
        </w:r>
        <w:r w:rsidR="00263040">
          <w:rPr>
            <w:rFonts w:asciiTheme="majorBidi" w:hAnsiTheme="majorBidi" w:cstheme="majorBidi"/>
            <w:i/>
            <w:iCs/>
            <w:lang w:val="cs-CZ"/>
          </w:rPr>
          <w:t xml:space="preserve">m meziokruhu), BOT – vedení pro regulační a </w:t>
        </w:r>
      </w:ins>
      <w:ins w:id="119" w:author="Seifert Daniel" w:date="2023-05-15T14:38:00Z">
        <w:r w:rsidR="00263040">
          <w:rPr>
            <w:rFonts w:asciiTheme="majorBidi" w:hAnsiTheme="majorBidi" w:cstheme="majorBidi"/>
            <w:i/>
            <w:iCs/>
            <w:lang w:val="cs-CZ"/>
          </w:rPr>
          <w:t xml:space="preserve">havarijní tyče a další </w:t>
        </w:r>
        <w:r w:rsidR="00AF1292">
          <w:rPr>
            <w:rFonts w:asciiTheme="majorBidi" w:hAnsiTheme="majorBidi" w:cstheme="majorBidi"/>
            <w:i/>
            <w:iCs/>
            <w:lang w:val="cs-CZ"/>
          </w:rPr>
          <w:t>prvky, AZ – Aktivní zóna, soubor 19 palivových kazet</w:t>
        </w:r>
      </w:ins>
    </w:p>
    <w:p w14:paraId="73A7DDE4" w14:textId="6ADF3466" w:rsidR="00405717" w:rsidRDefault="00E442C2" w:rsidP="00405717">
      <w:pPr>
        <w:rPr>
          <w:rFonts w:asciiTheme="majorBidi" w:hAnsiTheme="majorBidi" w:cstheme="majorBidi"/>
          <w:lang w:val="cs-CZ"/>
        </w:rPr>
      </w:pPr>
      <w:r>
        <w:rPr>
          <w:rFonts w:asciiTheme="majorBidi" w:hAnsiTheme="majorBidi" w:cstheme="majorBidi"/>
          <w:noProof/>
          <w:lang w:val="cs-CZ"/>
        </w:rPr>
        <w:lastRenderedPageBreak/>
        <w:drawing>
          <wp:inline distT="0" distB="0" distL="0" distR="0" wp14:anchorId="0FEA11FD" wp14:editId="3C460DF9">
            <wp:extent cx="5943600" cy="4346575"/>
            <wp:effectExtent l="0" t="0" r="0" b="0"/>
            <wp:docPr id="445439230" name="Picture 3" descr="A picture containing cylinder, pla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39230" name="Picture 3" descr="A picture containing cylinder, plas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46575"/>
                    </a:xfrm>
                    <a:prstGeom prst="rect">
                      <a:avLst/>
                    </a:prstGeom>
                  </pic:spPr>
                </pic:pic>
              </a:graphicData>
            </a:graphic>
          </wp:inline>
        </w:drawing>
      </w:r>
    </w:p>
    <w:p w14:paraId="6334722A" w14:textId="77777777" w:rsidR="00E442C2" w:rsidRDefault="00E442C2" w:rsidP="00405717">
      <w:pPr>
        <w:rPr>
          <w:rFonts w:asciiTheme="majorBidi" w:hAnsiTheme="majorBidi" w:cstheme="majorBidi"/>
          <w:lang w:val="cs-CZ"/>
        </w:rPr>
      </w:pPr>
    </w:p>
    <w:p w14:paraId="30171A2E" w14:textId="0781049B" w:rsidR="00184113" w:rsidRDefault="00F31F55" w:rsidP="00184113">
      <w:pPr>
        <w:rPr>
          <w:rFonts w:asciiTheme="majorBidi" w:hAnsiTheme="majorBidi" w:cstheme="majorBidi"/>
          <w:lang w:val="cs-CZ"/>
        </w:rPr>
      </w:pPr>
      <w:ins w:id="120" w:author="Seifert Daniel" w:date="2023-05-15T14:53:00Z">
        <w:r>
          <w:rPr>
            <w:rFonts w:asciiTheme="majorBidi" w:hAnsiTheme="majorBidi" w:cstheme="majorBidi"/>
            <w:lang w:val="cs-CZ"/>
          </w:rPr>
          <w:t xml:space="preserve">Vnitřní tlaková nádoba a </w:t>
        </w:r>
        <w:r w:rsidR="00200DA4">
          <w:rPr>
            <w:rFonts w:asciiTheme="majorBidi" w:hAnsiTheme="majorBidi" w:cstheme="majorBidi"/>
            <w:lang w:val="cs-CZ"/>
          </w:rPr>
          <w:t xml:space="preserve">tlaková </w:t>
        </w:r>
        <w:r>
          <w:rPr>
            <w:rFonts w:asciiTheme="majorBidi" w:hAnsiTheme="majorBidi" w:cstheme="majorBidi"/>
            <w:lang w:val="cs-CZ"/>
          </w:rPr>
          <w:t>nádob</w:t>
        </w:r>
        <w:r w:rsidR="00200DA4">
          <w:rPr>
            <w:rFonts w:asciiTheme="majorBidi" w:hAnsiTheme="majorBidi" w:cstheme="majorBidi"/>
            <w:lang w:val="cs-CZ"/>
          </w:rPr>
          <w:t xml:space="preserve">a reaktoru </w:t>
        </w:r>
      </w:ins>
      <w:ins w:id="121" w:author="Seifert Daniel" w:date="2023-05-15T14:54:00Z">
        <w:r w:rsidR="00F12F02">
          <w:rPr>
            <w:rFonts w:asciiTheme="majorBidi" w:hAnsiTheme="majorBidi" w:cstheme="majorBidi"/>
            <w:lang w:val="cs-CZ"/>
          </w:rPr>
          <w:t>má v meziprostoru umístěn zmíněný výmě</w:t>
        </w:r>
      </w:ins>
      <w:ins w:id="122" w:author="Seifert Daniel" w:date="2023-05-15T14:55:00Z">
        <w:r w:rsidR="00F12F02">
          <w:rPr>
            <w:rFonts w:asciiTheme="majorBidi" w:hAnsiTheme="majorBidi" w:cstheme="majorBidi"/>
            <w:lang w:val="cs-CZ"/>
          </w:rPr>
          <w:t>ník (soustava tísíců speciálních trubek)</w:t>
        </w:r>
        <w:r w:rsidR="00E66E37">
          <w:rPr>
            <w:rFonts w:asciiTheme="majorBidi" w:hAnsiTheme="majorBidi" w:cstheme="majorBidi"/>
            <w:lang w:val="cs-CZ"/>
          </w:rPr>
          <w:t xml:space="preserve">. </w:t>
        </w:r>
      </w:ins>
      <w:r w:rsidR="00E442C2">
        <w:rPr>
          <w:rFonts w:asciiTheme="majorBidi" w:hAnsiTheme="majorBidi" w:cstheme="majorBidi"/>
          <w:lang w:val="cs-CZ"/>
        </w:rPr>
        <w:t xml:space="preserve">Od výměníku v meziprostoru mezi oběma nádobami </w:t>
      </w:r>
      <w:ins w:id="123" w:author="Seifert Daniel" w:date="2023-05-15T14:52:00Z">
        <w:r w:rsidR="00DC3DD3">
          <w:rPr>
            <w:rFonts w:asciiTheme="majorBidi" w:hAnsiTheme="majorBidi" w:cstheme="majorBidi"/>
            <w:lang w:val="cs-CZ"/>
          </w:rPr>
          <w:t xml:space="preserve">se </w:t>
        </w:r>
      </w:ins>
      <w:r w:rsidR="00E442C2">
        <w:rPr>
          <w:rFonts w:asciiTheme="majorBidi" w:hAnsiTheme="majorBidi" w:cstheme="majorBidi"/>
          <w:lang w:val="cs-CZ"/>
        </w:rPr>
        <w:t xml:space="preserve">odvádí teplo </w:t>
      </w:r>
      <w:r w:rsidR="00184113">
        <w:rPr>
          <w:rFonts w:asciiTheme="majorBidi" w:hAnsiTheme="majorBidi" w:cstheme="majorBidi"/>
          <w:lang w:val="cs-CZ"/>
        </w:rPr>
        <w:t>meziokruh</w:t>
      </w:r>
      <w:ins w:id="124" w:author="Seifert Daniel" w:date="2023-05-15T14:55:00Z">
        <w:r w:rsidR="00E66E37">
          <w:rPr>
            <w:rFonts w:asciiTheme="majorBidi" w:hAnsiTheme="majorBidi" w:cstheme="majorBidi"/>
            <w:lang w:val="cs-CZ"/>
          </w:rPr>
          <w:t>em</w:t>
        </w:r>
      </w:ins>
      <w:r w:rsidR="00184113">
        <w:rPr>
          <w:rFonts w:asciiTheme="majorBidi" w:hAnsiTheme="majorBidi" w:cstheme="majorBidi"/>
          <w:lang w:val="cs-CZ"/>
        </w:rPr>
        <w:t xml:space="preserve"> ve formě horké vody</w:t>
      </w:r>
      <w:ins w:id="125" w:author="Seifert Daniel" w:date="2023-05-15T15:15:00Z">
        <w:r w:rsidR="008E6AC2">
          <w:rPr>
            <w:rFonts w:asciiTheme="majorBidi" w:hAnsiTheme="majorBidi" w:cstheme="majorBidi"/>
            <w:lang w:val="cs-CZ"/>
          </w:rPr>
          <w:t xml:space="preserve"> (Více jak 300°C a tlaku 16 MPa)</w:t>
        </w:r>
      </w:ins>
      <w:r w:rsidR="00184113">
        <w:rPr>
          <w:rFonts w:asciiTheme="majorBidi" w:hAnsiTheme="majorBidi" w:cstheme="majorBidi"/>
          <w:lang w:val="cs-CZ"/>
        </w:rPr>
        <w:t xml:space="preserve"> na horizontální parogenerátory. Strojovna, vyvedení výkonu a podpůrné</w:t>
      </w:r>
      <w:ins w:id="126" w:author="Seifert Daniel" w:date="2023-05-15T14:21:00Z">
        <w:r w:rsidR="00FB37E4">
          <w:rPr>
            <w:rFonts w:asciiTheme="majorBidi" w:hAnsiTheme="majorBidi" w:cstheme="majorBidi"/>
            <w:lang w:val="cs-CZ"/>
          </w:rPr>
          <w:t>ho</w:t>
        </w:r>
      </w:ins>
      <w:r w:rsidR="00184113">
        <w:rPr>
          <w:rFonts w:asciiTheme="majorBidi" w:hAnsiTheme="majorBidi" w:cstheme="majorBidi"/>
          <w:lang w:val="cs-CZ"/>
        </w:rPr>
        <w:t xml:space="preserve"> systému už jsou relativně konvenční </w:t>
      </w:r>
      <w:r w:rsidR="00FB4CD8">
        <w:rPr>
          <w:rFonts w:asciiTheme="majorBidi" w:hAnsiTheme="majorBidi" w:cstheme="majorBidi"/>
          <w:lang w:val="cs-CZ"/>
        </w:rPr>
        <w:t>– na tomto spolupracujeme s AFRY CZ</w:t>
      </w:r>
      <w:r w:rsidR="00184113">
        <w:rPr>
          <w:rFonts w:asciiTheme="majorBidi" w:hAnsiTheme="majorBidi" w:cstheme="majorBidi"/>
          <w:lang w:val="cs-CZ"/>
        </w:rPr>
        <w:t>.</w:t>
      </w:r>
      <w:r w:rsidR="00FB4CD8">
        <w:rPr>
          <w:rFonts w:asciiTheme="majorBidi" w:hAnsiTheme="majorBidi" w:cstheme="majorBidi"/>
          <w:lang w:val="cs-CZ"/>
        </w:rPr>
        <w:t xml:space="preserve"> Zde bych dodal, že pracujeme s uzavřeným chladícím systémem ventilátorových věží </w:t>
      </w:r>
      <w:r w:rsidR="008F7109">
        <w:rPr>
          <w:rFonts w:asciiTheme="majorBidi" w:hAnsiTheme="majorBidi" w:cstheme="majorBidi"/>
          <w:lang w:val="cs-CZ"/>
        </w:rPr>
        <w:t>a dvojicí bezpečnostních kontejnmentů – jeden bude šachta reaktoru a druhý bude nad jaderným ostrovem. Stačí nám tak minimální množství vody a kombinace zahrnutí meziokruhu a dvou kontejnmentů zajišťuje vysokou bezpečnost.</w:t>
      </w:r>
    </w:p>
    <w:p w14:paraId="22B937CD" w14:textId="77777777" w:rsidR="00184113" w:rsidRDefault="00184113" w:rsidP="00184113">
      <w:pPr>
        <w:rPr>
          <w:rFonts w:asciiTheme="majorBidi" w:hAnsiTheme="majorBidi" w:cstheme="majorBidi"/>
          <w:lang w:val="cs-CZ"/>
        </w:rPr>
      </w:pPr>
    </w:p>
    <w:p w14:paraId="63509CC3" w14:textId="3CEB9C90" w:rsidR="00AD2469" w:rsidDel="00326638" w:rsidRDefault="00184113" w:rsidP="00184113">
      <w:pPr>
        <w:rPr>
          <w:del w:id="127" w:author="Seifert Daniel" w:date="2023-05-15T14:56:00Z"/>
          <w:rFonts w:asciiTheme="majorBidi" w:hAnsiTheme="majorBidi" w:cstheme="majorBidi"/>
          <w:lang w:val="cs-CZ"/>
        </w:rPr>
      </w:pPr>
      <w:del w:id="128" w:author="Seifert Daniel" w:date="2023-05-15T14:56:00Z">
        <w:r w:rsidDel="00326638">
          <w:rPr>
            <w:rFonts w:asciiTheme="majorBidi" w:hAnsiTheme="majorBidi" w:cstheme="majorBidi"/>
            <w:lang w:val="cs-CZ"/>
          </w:rPr>
          <w:delText>Vložení meziokruhu samozřejmě přineslo snížení účinnosti v jednotkách procent, ale má to několik zásadních výhod. Při použití manipulačního a dochlazovacího kontejneru</w:delText>
        </w:r>
        <w:r w:rsidR="00AD2469" w:rsidDel="00326638">
          <w:rPr>
            <w:rFonts w:asciiTheme="majorBidi" w:hAnsiTheme="majorBidi" w:cstheme="majorBidi"/>
            <w:lang w:val="cs-CZ"/>
          </w:rPr>
          <w:delText xml:space="preserve"> (MDK), kterým můžeme zavézt celou zónu do reaktoru a zároveň jí po odstavení reaktoru vcelku vyzvednout, zamezíme odchodu aktivní vody mimo primární okruh a jeho barbotážní nádrž. Proto nepotřebujeme řadu systémů pro manipulaci s aktivní vodou, která u konvenčních řešení obvykle proudí až na parogenerátory.</w:delText>
        </w:r>
        <w:r w:rsidR="00DB4D63" w:rsidDel="00326638">
          <w:rPr>
            <w:rFonts w:asciiTheme="majorBidi" w:hAnsiTheme="majorBidi" w:cstheme="majorBidi"/>
            <w:lang w:val="cs-CZ"/>
          </w:rPr>
          <w:delText xml:space="preserve"> Po dochlazení zóny v MDK jí přemístíme do skladovacího a převozního kontejneru (SPK). Ten bude mít připravené místo na elektrárně, ale zároveň ho bude možné převážet jednak do servisního uzlu, kde by do budoucna bylo možné zóny přeskládat</w:delText>
        </w:r>
        <w:r w:rsidR="005B4AB9" w:rsidDel="00326638">
          <w:rPr>
            <w:rFonts w:asciiTheme="majorBidi" w:hAnsiTheme="majorBidi" w:cstheme="majorBidi"/>
            <w:lang w:val="cs-CZ"/>
          </w:rPr>
          <w:delText xml:space="preserve"> – to bude bonus ekosystému více DAVID SMR</w:delText>
        </w:r>
      </w:del>
    </w:p>
    <w:p w14:paraId="1A6C610E" w14:textId="42DBB254" w:rsidR="00AD2469" w:rsidDel="00B22A63" w:rsidRDefault="00EB6335" w:rsidP="00184113">
      <w:pPr>
        <w:rPr>
          <w:del w:id="129" w:author="Seifert Daniel" w:date="2023-05-15T15:02:00Z"/>
          <w:rFonts w:asciiTheme="majorBidi" w:hAnsiTheme="majorBidi" w:cstheme="majorBidi"/>
          <w:lang w:val="cs-CZ"/>
        </w:rPr>
      </w:pPr>
      <w:ins w:id="130" w:author="Seifert Daniel" w:date="2023-05-15T14:58:00Z">
        <w:r>
          <w:rPr>
            <w:rFonts w:asciiTheme="majorBidi" w:hAnsiTheme="majorBidi" w:cstheme="majorBidi"/>
            <w:lang w:val="cs-CZ"/>
          </w:rPr>
          <w:t xml:space="preserve">Další inovací ve zmíněném konceptu je výměna paliva v aktivní zóně </w:t>
        </w:r>
        <w:r w:rsidR="00B11362">
          <w:rPr>
            <w:rFonts w:asciiTheme="majorBidi" w:hAnsiTheme="majorBidi" w:cstheme="majorBidi"/>
            <w:lang w:val="cs-CZ"/>
          </w:rPr>
          <w:t>jak</w:t>
        </w:r>
      </w:ins>
      <w:ins w:id="131" w:author="Seifert Daniel" w:date="2023-05-15T14:59:00Z">
        <w:r w:rsidR="00B11362">
          <w:rPr>
            <w:rFonts w:asciiTheme="majorBidi" w:hAnsiTheme="majorBidi" w:cstheme="majorBidi"/>
            <w:lang w:val="cs-CZ"/>
          </w:rPr>
          <w:t xml:space="preserve">o celku. </w:t>
        </w:r>
        <w:r w:rsidR="00E10A9D">
          <w:rPr>
            <w:rFonts w:asciiTheme="majorBidi" w:hAnsiTheme="majorBidi" w:cstheme="majorBidi"/>
            <w:lang w:val="cs-CZ"/>
          </w:rPr>
          <w:t xml:space="preserve">V  </w:t>
        </w:r>
      </w:ins>
      <w:ins w:id="132" w:author="Seifert Daniel" w:date="2023-05-15T15:00:00Z">
        <w:r w:rsidR="00DE7A65">
          <w:rPr>
            <w:rFonts w:asciiTheme="majorBidi" w:hAnsiTheme="majorBidi" w:cstheme="majorBidi"/>
            <w:lang w:val="cs-CZ"/>
          </w:rPr>
          <w:t xml:space="preserve">jaderných </w:t>
        </w:r>
      </w:ins>
      <w:ins w:id="133" w:author="Seifert Daniel" w:date="2023-05-15T14:59:00Z">
        <w:r w:rsidR="00E10A9D">
          <w:rPr>
            <w:rFonts w:asciiTheme="majorBidi" w:hAnsiTheme="majorBidi" w:cstheme="majorBidi"/>
            <w:lang w:val="cs-CZ"/>
          </w:rPr>
          <w:t xml:space="preserve">elektrárnách, kde jsou velké aktivní zóny </w:t>
        </w:r>
        <w:r w:rsidR="00DE7A65">
          <w:rPr>
            <w:rFonts w:asciiTheme="majorBidi" w:hAnsiTheme="majorBidi" w:cstheme="majorBidi"/>
            <w:lang w:val="cs-CZ"/>
          </w:rPr>
          <w:t xml:space="preserve">se </w:t>
        </w:r>
      </w:ins>
      <w:ins w:id="134" w:author="Seifert Daniel" w:date="2023-05-15T15:00:00Z">
        <w:r w:rsidR="00DE7A65">
          <w:rPr>
            <w:rFonts w:asciiTheme="majorBidi" w:hAnsiTheme="majorBidi" w:cstheme="majorBidi"/>
            <w:lang w:val="cs-CZ"/>
          </w:rPr>
          <w:t>palivové kazety tzv. přeskládávají, aby se zajistilo optimální vyhoření paliva. V tomto konceptu</w:t>
        </w:r>
      </w:ins>
      <w:ins w:id="135" w:author="Seifert Daniel" w:date="2023-05-15T15:01:00Z">
        <w:r w:rsidR="00DE7A65">
          <w:rPr>
            <w:rFonts w:asciiTheme="majorBidi" w:hAnsiTheme="majorBidi" w:cstheme="majorBidi"/>
            <w:lang w:val="cs-CZ"/>
          </w:rPr>
          <w:t xml:space="preserve"> se palivo vymění jako celek a dále se </w:t>
        </w:r>
        <w:r w:rsidR="00B22A63">
          <w:rPr>
            <w:rFonts w:asciiTheme="majorBidi" w:hAnsiTheme="majorBidi" w:cstheme="majorBidi"/>
            <w:lang w:val="cs-CZ"/>
          </w:rPr>
          <w:lastRenderedPageBreak/>
          <w:t>nepřeskládává. To umožní jednoduší manipulaci, nižší náklady na zavážecí stroje a sníží se tím čas nutný pro odstávky z</w:t>
        </w:r>
      </w:ins>
      <w:ins w:id="136" w:author="Seifert Daniel" w:date="2023-05-15T15:02:00Z">
        <w:r w:rsidR="00B22A63">
          <w:rPr>
            <w:rFonts w:asciiTheme="majorBidi" w:hAnsiTheme="majorBidi" w:cstheme="majorBidi"/>
            <w:lang w:val="cs-CZ"/>
          </w:rPr>
          <w:t> </w:t>
        </w:r>
      </w:ins>
      <w:ins w:id="137" w:author="Seifert Daniel" w:date="2023-05-15T15:01:00Z">
        <w:r w:rsidR="00B22A63">
          <w:rPr>
            <w:rFonts w:asciiTheme="majorBidi" w:hAnsiTheme="majorBidi" w:cstheme="majorBidi"/>
            <w:lang w:val="cs-CZ"/>
          </w:rPr>
          <w:t>d</w:t>
        </w:r>
      </w:ins>
      <w:ins w:id="138" w:author="Seifert Daniel" w:date="2023-05-15T15:02:00Z">
        <w:r w:rsidR="00B22A63">
          <w:rPr>
            <w:rFonts w:asciiTheme="majorBidi" w:hAnsiTheme="majorBidi" w:cstheme="majorBidi"/>
            <w:lang w:val="cs-CZ"/>
          </w:rPr>
          <w:t xml:space="preserve">ůvodu výměny (ekonomické důvody). </w:t>
        </w:r>
      </w:ins>
    </w:p>
    <w:p w14:paraId="75B80BC2" w14:textId="423CD411" w:rsidR="00184113" w:rsidRDefault="00B22A63" w:rsidP="00184113">
      <w:pPr>
        <w:rPr>
          <w:rFonts w:asciiTheme="majorBidi" w:hAnsiTheme="majorBidi" w:cstheme="majorBidi"/>
          <w:lang w:val="cs-CZ"/>
        </w:rPr>
      </w:pPr>
      <w:ins w:id="139" w:author="Seifert Daniel" w:date="2023-05-15T15:02:00Z">
        <w:r>
          <w:rPr>
            <w:rFonts w:asciiTheme="majorBidi" w:hAnsiTheme="majorBidi" w:cstheme="majorBidi"/>
            <w:lang w:val="cs-CZ"/>
          </w:rPr>
          <w:t>P</w:t>
        </w:r>
      </w:ins>
      <w:del w:id="140" w:author="Seifert Daniel" w:date="2023-05-15T15:02:00Z">
        <w:r w:rsidR="00184113" w:rsidDel="00B22A63">
          <w:rPr>
            <w:rFonts w:asciiTheme="majorBidi" w:hAnsiTheme="majorBidi" w:cstheme="majorBidi"/>
            <w:lang w:val="cs-CZ"/>
          </w:rPr>
          <w:delText>P</w:delText>
        </w:r>
      </w:del>
      <w:r w:rsidR="00184113">
        <w:rPr>
          <w:rFonts w:asciiTheme="majorBidi" w:hAnsiTheme="majorBidi" w:cstheme="majorBidi"/>
          <w:lang w:val="cs-CZ"/>
        </w:rPr>
        <w:t xml:space="preserve">okud </w:t>
      </w:r>
      <w:ins w:id="141" w:author="Seifert Daniel" w:date="2023-05-15T15:02:00Z">
        <w:r>
          <w:rPr>
            <w:rFonts w:asciiTheme="majorBidi" w:hAnsiTheme="majorBidi" w:cstheme="majorBidi"/>
            <w:lang w:val="cs-CZ"/>
          </w:rPr>
          <w:t xml:space="preserve">však </w:t>
        </w:r>
      </w:ins>
      <w:r w:rsidR="006C5275">
        <w:rPr>
          <w:rFonts w:asciiTheme="majorBidi" w:hAnsiTheme="majorBidi" w:cstheme="majorBidi"/>
          <w:lang w:val="cs-CZ"/>
        </w:rPr>
        <w:t>manipulujeme</w:t>
      </w:r>
      <w:r w:rsidR="00184113">
        <w:rPr>
          <w:rFonts w:asciiTheme="majorBidi" w:hAnsiTheme="majorBidi" w:cstheme="majorBidi"/>
          <w:lang w:val="cs-CZ"/>
        </w:rPr>
        <w:t xml:space="preserve"> s aktivní zónou jako celkem</w:t>
      </w:r>
      <w:r w:rsidR="00AD2469">
        <w:rPr>
          <w:rFonts w:asciiTheme="majorBidi" w:hAnsiTheme="majorBidi" w:cstheme="majorBidi"/>
          <w:lang w:val="cs-CZ"/>
        </w:rPr>
        <w:t>,</w:t>
      </w:r>
      <w:r w:rsidR="00184113">
        <w:rPr>
          <w:rFonts w:asciiTheme="majorBidi" w:hAnsiTheme="majorBidi" w:cstheme="majorBidi"/>
          <w:lang w:val="cs-CZ"/>
        </w:rPr>
        <w:t xml:space="preserve"> </w:t>
      </w:r>
      <w:r w:rsidR="00AD2469">
        <w:rPr>
          <w:rFonts w:asciiTheme="majorBidi" w:hAnsiTheme="majorBidi" w:cstheme="majorBidi"/>
          <w:lang w:val="cs-CZ"/>
        </w:rPr>
        <w:t xml:space="preserve">přijdeme o možnost aktivní zónu přeskládávat </w:t>
      </w:r>
      <w:r w:rsidR="005B4AB9">
        <w:rPr>
          <w:rFonts w:asciiTheme="majorBidi" w:hAnsiTheme="majorBidi" w:cstheme="majorBidi"/>
          <w:lang w:val="cs-CZ"/>
        </w:rPr>
        <w:t xml:space="preserve">na bloku. Tím sice </w:t>
      </w:r>
      <w:r w:rsidR="00AD2469">
        <w:rPr>
          <w:rFonts w:asciiTheme="majorBidi" w:hAnsiTheme="majorBidi" w:cstheme="majorBidi"/>
          <w:lang w:val="cs-CZ"/>
        </w:rPr>
        <w:t xml:space="preserve">snižujeme míru vyhoření, ale palivové náklady jsou v případě </w:t>
      </w:r>
      <w:r w:rsidR="006C5275">
        <w:rPr>
          <w:rFonts w:asciiTheme="majorBidi" w:hAnsiTheme="majorBidi" w:cstheme="majorBidi"/>
          <w:lang w:val="cs-CZ"/>
        </w:rPr>
        <w:t>jaderných zdrojů minoritní a více než kompenzuje je kratší doba odstávky a absence složitého zavážecího stroje. Samozřejmě vnímáme i argument, že v případě netěsnosti proutku může od regulátora přijít pokyn aktivní zónu odstavit a vyměnit za jinou, ale netěsnost dnes není příliš častý jev ani u velkých vsázek. Zde můžeme porovnat 163 souborů v Tem</w:t>
      </w:r>
      <w:r w:rsidR="00DB4D63">
        <w:rPr>
          <w:rFonts w:asciiTheme="majorBidi" w:hAnsiTheme="majorBidi" w:cstheme="majorBidi"/>
          <w:lang w:val="cs-CZ"/>
        </w:rPr>
        <w:t>e</w:t>
      </w:r>
      <w:r w:rsidR="006C5275">
        <w:rPr>
          <w:rFonts w:asciiTheme="majorBidi" w:hAnsiTheme="majorBidi" w:cstheme="majorBidi"/>
          <w:lang w:val="cs-CZ"/>
        </w:rPr>
        <w:t>líně oproti 19 souborů aktivní zóny DAVID SMR</w:t>
      </w:r>
      <w:r w:rsidR="00DB4D63">
        <w:rPr>
          <w:rFonts w:asciiTheme="majorBidi" w:hAnsiTheme="majorBidi" w:cstheme="majorBidi"/>
          <w:lang w:val="cs-CZ"/>
        </w:rPr>
        <w:t xml:space="preserve"> navíc technologie kompatibilních paliv se průběžně zlepšuje. Dále jsou do budoucna stále na stole paliva MOX, pro něž je DAVID koncepčně vhodný, protože neutronovému toku od AZ bude vystavena jen vnitřní nádoba reaktoru a horní blok, což jsou vyměnitelné díly. Tato koncepce tedy také zvedne životnost zdroje – zatím nevíme o kolik, tak daleko nejsme, ale možná k hranici 100 let.</w:t>
      </w:r>
    </w:p>
    <w:p w14:paraId="77E8098E" w14:textId="77777777" w:rsidR="00E442C2" w:rsidRDefault="00E442C2" w:rsidP="00405717">
      <w:pPr>
        <w:rPr>
          <w:rFonts w:asciiTheme="majorBidi" w:hAnsiTheme="majorBidi" w:cstheme="majorBidi"/>
          <w:lang w:val="cs-CZ"/>
        </w:rPr>
      </w:pPr>
    </w:p>
    <w:p w14:paraId="6085E136" w14:textId="56BC5FFA" w:rsidR="005B4AB9" w:rsidRPr="00BB06C9" w:rsidRDefault="008F7109" w:rsidP="00405717">
      <w:pPr>
        <w:rPr>
          <w:rFonts w:asciiTheme="majorBidi" w:hAnsiTheme="majorBidi" w:cstheme="majorBidi"/>
          <w:lang w:val="cs-CZ"/>
        </w:rPr>
      </w:pPr>
      <w:r>
        <w:rPr>
          <w:rFonts w:asciiTheme="majorBidi" w:hAnsiTheme="majorBidi" w:cstheme="majorBidi"/>
          <w:lang w:val="cs-CZ"/>
        </w:rPr>
        <w:t>Po zhruba čtyřech letech d</w:t>
      </w:r>
      <w:r w:rsidR="005B4AB9">
        <w:rPr>
          <w:rFonts w:asciiTheme="majorBidi" w:hAnsiTheme="majorBidi" w:cstheme="majorBidi"/>
          <w:lang w:val="cs-CZ"/>
        </w:rPr>
        <w:t>okončujeme koncepční studii a připravujeme se na basic design, který odpoví na řadu otázek, které všichni chtějí znát už teď. Kolik to bude stát</w:t>
      </w:r>
      <w:r w:rsidR="00FB4CD8">
        <w:rPr>
          <w:rFonts w:asciiTheme="majorBidi" w:hAnsiTheme="majorBidi" w:cstheme="majorBidi"/>
          <w:lang w:val="cs-CZ"/>
        </w:rPr>
        <w:t xml:space="preserve"> postavit</w:t>
      </w:r>
      <w:r w:rsidR="005B4AB9">
        <w:rPr>
          <w:rFonts w:asciiTheme="majorBidi" w:hAnsiTheme="majorBidi" w:cstheme="majorBidi"/>
          <w:lang w:val="cs-CZ"/>
        </w:rPr>
        <w:t xml:space="preserve">, kolik bude stát MWh atd. Ale na toto je obtížné odpovídat </w:t>
      </w:r>
      <w:r w:rsidR="00FB4CD8">
        <w:rPr>
          <w:rFonts w:asciiTheme="majorBidi" w:hAnsiTheme="majorBidi" w:cstheme="majorBidi"/>
          <w:lang w:val="cs-CZ"/>
        </w:rPr>
        <w:t>v situaci, kdy</w:t>
      </w:r>
      <w:r w:rsidR="005B4AB9">
        <w:rPr>
          <w:rFonts w:asciiTheme="majorBidi" w:hAnsiTheme="majorBidi" w:cstheme="majorBidi"/>
          <w:lang w:val="cs-CZ"/>
        </w:rPr>
        <w:t xml:space="preserve"> ceny vstupů létají o desítky procent během roku, co pak za osm, deset let. Myslím, že střílení čísel, které se u SMR rozmohlo není příliš </w:t>
      </w:r>
      <w:r w:rsidR="00FB4CD8">
        <w:rPr>
          <w:rFonts w:asciiTheme="majorBidi" w:hAnsiTheme="majorBidi" w:cstheme="majorBidi"/>
          <w:lang w:val="cs-CZ"/>
        </w:rPr>
        <w:t>vhodn</w:t>
      </w:r>
      <w:r>
        <w:rPr>
          <w:rFonts w:asciiTheme="majorBidi" w:hAnsiTheme="majorBidi" w:cstheme="majorBidi"/>
          <w:lang w:val="cs-CZ"/>
        </w:rPr>
        <w:t>é</w:t>
      </w:r>
      <w:r w:rsidR="005B4AB9">
        <w:rPr>
          <w:rFonts w:asciiTheme="majorBidi" w:hAnsiTheme="majorBidi" w:cstheme="majorBidi"/>
          <w:lang w:val="cs-CZ"/>
        </w:rPr>
        <w:t xml:space="preserve">. Samozřejmě ekonomické modely máme, ale radši bych se omezil na několik úvah. Je pravděpodobné, že si SMR vyžádají změnu </w:t>
      </w:r>
      <w:r w:rsidR="00FB4CD8">
        <w:rPr>
          <w:rFonts w:asciiTheme="majorBidi" w:hAnsiTheme="majorBidi" w:cstheme="majorBidi"/>
          <w:lang w:val="cs-CZ"/>
        </w:rPr>
        <w:t xml:space="preserve">institucionálních </w:t>
      </w:r>
      <w:del w:id="142" w:author="Seifert Daniel" w:date="2023-05-15T14:25:00Z">
        <w:r w:rsidR="00FB4CD8" w:rsidDel="004040B5">
          <w:rPr>
            <w:rFonts w:asciiTheme="majorBidi" w:hAnsiTheme="majorBidi" w:cstheme="majorBidi"/>
            <w:lang w:val="cs-CZ"/>
          </w:rPr>
          <w:delText>rámců,</w:delText>
        </w:r>
      </w:del>
      <w:ins w:id="143" w:author="Seifert Daniel" w:date="2023-05-15T14:25:00Z">
        <w:r w:rsidR="004040B5">
          <w:rPr>
            <w:rFonts w:asciiTheme="majorBidi" w:hAnsiTheme="majorBidi" w:cstheme="majorBidi"/>
            <w:lang w:val="cs-CZ"/>
          </w:rPr>
          <w:t>rámců</w:t>
        </w:r>
      </w:ins>
      <w:r w:rsidR="00FB4CD8">
        <w:rPr>
          <w:rFonts w:asciiTheme="majorBidi" w:hAnsiTheme="majorBidi" w:cstheme="majorBidi"/>
          <w:lang w:val="cs-CZ"/>
        </w:rPr>
        <w:t xml:space="preserve"> čili se možná změní požadavky na jejich finální podobu. Nejsem právník, ale slýchám, že například u nás je atomový zákon a vyhlášky natolik šité na Dukovany, že i Temelín je z pohledu naší legislativy extravagantní. O tomto se jedná na všech úrovních ve všech pro SMR relevantních regionech. Co se týče ekonomiky zařízení, tak bude stát obdobně jako ostatní SMR na jednotku instalovaného výkonu a kvůli zjednodušení nebo odstranění některých systémů a jejich obsluhy bude levnější na provoz. Hlavně však beze zbytku využije teplo, za které se </w:t>
      </w:r>
      <w:r>
        <w:rPr>
          <w:rFonts w:asciiTheme="majorBidi" w:hAnsiTheme="majorBidi" w:cstheme="majorBidi"/>
          <w:lang w:val="cs-CZ"/>
        </w:rPr>
        <w:t>v</w:t>
      </w:r>
      <w:r w:rsidR="00FB4CD8">
        <w:rPr>
          <w:rFonts w:asciiTheme="majorBidi" w:hAnsiTheme="majorBidi" w:cstheme="majorBidi"/>
          <w:lang w:val="cs-CZ"/>
        </w:rPr>
        <w:t xml:space="preserve"> teplárnách draze platí a na velkých elektrárnách se minimálně z drtivé většiny maří v chladících věž</w:t>
      </w:r>
      <w:r>
        <w:rPr>
          <w:rFonts w:asciiTheme="majorBidi" w:hAnsiTheme="majorBidi" w:cstheme="majorBidi"/>
          <w:lang w:val="cs-CZ"/>
        </w:rPr>
        <w:t>í</w:t>
      </w:r>
      <w:r w:rsidR="00FB4CD8">
        <w:rPr>
          <w:rFonts w:asciiTheme="majorBidi" w:hAnsiTheme="majorBidi" w:cstheme="majorBidi"/>
          <w:lang w:val="cs-CZ"/>
        </w:rPr>
        <w:t>ch.</w:t>
      </w:r>
    </w:p>
    <w:sectPr w:rsidR="005B4AB9" w:rsidRPr="00BB06C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Seifert Daniel" w:date="2023-05-15T14:16:00Z" w:initials="SD">
    <w:p w14:paraId="32CBAF32" w14:textId="64922213" w:rsidR="00DB757E" w:rsidRPr="00DB757E" w:rsidRDefault="00DB757E">
      <w:pPr>
        <w:pStyle w:val="Textkomente"/>
        <w:rPr>
          <w:lang w:val="cs-CZ"/>
        </w:rPr>
      </w:pPr>
      <w:r>
        <w:rPr>
          <w:rStyle w:val="Odkaznakoment"/>
        </w:rPr>
        <w:annotationRef/>
      </w:r>
      <w:r>
        <w:rPr>
          <w:lang w:val="cs-CZ"/>
        </w:rPr>
        <w:t>To je divně formulováno</w:t>
      </w:r>
    </w:p>
  </w:comment>
  <w:comment w:id="39" w:author="Seifert Daniel" w:date="2023-05-15T14:19:00Z" w:initials="SD">
    <w:p w14:paraId="3C91E446" w14:textId="10CE6901" w:rsidR="00C66960" w:rsidRPr="00C66960" w:rsidRDefault="00C66960">
      <w:pPr>
        <w:pStyle w:val="Textkomente"/>
        <w:rPr>
          <w:lang w:val="cs-CZ"/>
        </w:rPr>
      </w:pPr>
      <w:r>
        <w:rPr>
          <w:rStyle w:val="Odkaznakoment"/>
        </w:rPr>
        <w:annotationRef/>
      </w:r>
      <w:r>
        <w:rPr>
          <w:lang w:val="cs-CZ"/>
        </w:rPr>
        <w:t>Asi bych tam nedával. Je to věta ve vzduchu.</w:t>
      </w:r>
    </w:p>
  </w:comment>
  <w:comment w:id="51" w:author="Seifert Daniel" w:date="2023-05-15T14:19:00Z" w:initials="SD">
    <w:p w14:paraId="484917E5" w14:textId="1A0D24F0" w:rsidR="00C334DB" w:rsidRPr="00C334DB" w:rsidRDefault="00C334DB">
      <w:pPr>
        <w:pStyle w:val="Textkomente"/>
        <w:rPr>
          <w:lang w:val="cs-CZ"/>
        </w:rPr>
      </w:pPr>
      <w:r>
        <w:rPr>
          <w:rStyle w:val="Odkaznakoment"/>
        </w:rPr>
        <w:annotationRef/>
      </w:r>
      <w:r>
        <w:rPr>
          <w:lang w:val="cs-CZ"/>
        </w:rPr>
        <w:t>No je to rozumné…ještě s nimi nemáme nic podepsáno…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CBAF32" w15:done="0"/>
  <w15:commentEx w15:paraId="3C91E446" w15:done="0"/>
  <w15:commentEx w15:paraId="484917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BD3D" w16cex:dateUtc="2023-05-15T12:16:00Z"/>
  <w16cex:commentExtensible w16cex:durableId="280CBDD6" w16cex:dateUtc="2023-05-15T12:19:00Z"/>
  <w16cex:commentExtensible w16cex:durableId="280CBE0B" w16cex:dateUtc="2023-05-15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CBAF32" w16cid:durableId="280CBD3D"/>
  <w16cid:commentId w16cid:paraId="3C91E446" w16cid:durableId="280CBDD6"/>
  <w16cid:commentId w16cid:paraId="484917E5" w16cid:durableId="280CBE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ifert Daniel">
    <w15:presenceInfo w15:providerId="None" w15:userId="Seifert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C9"/>
    <w:rsid w:val="00000F3D"/>
    <w:rsid w:val="000A72CC"/>
    <w:rsid w:val="000D4876"/>
    <w:rsid w:val="00123998"/>
    <w:rsid w:val="0015419F"/>
    <w:rsid w:val="00164014"/>
    <w:rsid w:val="00184113"/>
    <w:rsid w:val="001C3164"/>
    <w:rsid w:val="001D0878"/>
    <w:rsid w:val="001D39E4"/>
    <w:rsid w:val="00200DA4"/>
    <w:rsid w:val="00235843"/>
    <w:rsid w:val="00244927"/>
    <w:rsid w:val="00263040"/>
    <w:rsid w:val="00281CBD"/>
    <w:rsid w:val="002B3931"/>
    <w:rsid w:val="00323E9F"/>
    <w:rsid w:val="00326638"/>
    <w:rsid w:val="00334192"/>
    <w:rsid w:val="00351851"/>
    <w:rsid w:val="00396793"/>
    <w:rsid w:val="003A6298"/>
    <w:rsid w:val="003D2A79"/>
    <w:rsid w:val="003F3B75"/>
    <w:rsid w:val="00401861"/>
    <w:rsid w:val="004040B5"/>
    <w:rsid w:val="00405440"/>
    <w:rsid w:val="00405717"/>
    <w:rsid w:val="00416431"/>
    <w:rsid w:val="00454F67"/>
    <w:rsid w:val="00484D44"/>
    <w:rsid w:val="00492E22"/>
    <w:rsid w:val="00501F36"/>
    <w:rsid w:val="00571CF1"/>
    <w:rsid w:val="005A6BC1"/>
    <w:rsid w:val="005B4AB9"/>
    <w:rsid w:val="006044C5"/>
    <w:rsid w:val="00620192"/>
    <w:rsid w:val="00640BAE"/>
    <w:rsid w:val="00646D46"/>
    <w:rsid w:val="0068308E"/>
    <w:rsid w:val="006C5275"/>
    <w:rsid w:val="006D0BC0"/>
    <w:rsid w:val="007845AA"/>
    <w:rsid w:val="00791A84"/>
    <w:rsid w:val="007A3A66"/>
    <w:rsid w:val="007C41FB"/>
    <w:rsid w:val="007F6030"/>
    <w:rsid w:val="00867B26"/>
    <w:rsid w:val="008B0EA8"/>
    <w:rsid w:val="008E6AC2"/>
    <w:rsid w:val="008F6345"/>
    <w:rsid w:val="008F7109"/>
    <w:rsid w:val="00915ECC"/>
    <w:rsid w:val="0092388F"/>
    <w:rsid w:val="00942618"/>
    <w:rsid w:val="009475C6"/>
    <w:rsid w:val="00977A3E"/>
    <w:rsid w:val="009B2865"/>
    <w:rsid w:val="00A55B14"/>
    <w:rsid w:val="00A71B65"/>
    <w:rsid w:val="00A91B9A"/>
    <w:rsid w:val="00A959AE"/>
    <w:rsid w:val="00AB315B"/>
    <w:rsid w:val="00AC037C"/>
    <w:rsid w:val="00AD2469"/>
    <w:rsid w:val="00AF1292"/>
    <w:rsid w:val="00B11362"/>
    <w:rsid w:val="00B22A63"/>
    <w:rsid w:val="00B2440C"/>
    <w:rsid w:val="00B519AB"/>
    <w:rsid w:val="00B60A6E"/>
    <w:rsid w:val="00B83DDE"/>
    <w:rsid w:val="00BB06C9"/>
    <w:rsid w:val="00BC5CDC"/>
    <w:rsid w:val="00BE5B4A"/>
    <w:rsid w:val="00C334DB"/>
    <w:rsid w:val="00C65B4F"/>
    <w:rsid w:val="00C66960"/>
    <w:rsid w:val="00CF1EA4"/>
    <w:rsid w:val="00DB4D63"/>
    <w:rsid w:val="00DB757E"/>
    <w:rsid w:val="00DC3DD3"/>
    <w:rsid w:val="00DC4E0C"/>
    <w:rsid w:val="00DE7A65"/>
    <w:rsid w:val="00E10A9D"/>
    <w:rsid w:val="00E24698"/>
    <w:rsid w:val="00E442C2"/>
    <w:rsid w:val="00E66E37"/>
    <w:rsid w:val="00EB1039"/>
    <w:rsid w:val="00EB6335"/>
    <w:rsid w:val="00F12F02"/>
    <w:rsid w:val="00F31F55"/>
    <w:rsid w:val="00F3435C"/>
    <w:rsid w:val="00F63078"/>
    <w:rsid w:val="00F83DB8"/>
    <w:rsid w:val="00F87B1C"/>
    <w:rsid w:val="00FB37E4"/>
    <w:rsid w:val="00FB4CD8"/>
    <w:rsid w:val="00FE20F8"/>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3E2C"/>
  <w15:chartTrackingRefBased/>
  <w15:docId w15:val="{BBCEB082-46B5-F34D-B9E9-F21415F7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Revize">
    <w:name w:val="Revision"/>
    <w:hidden/>
    <w:uiPriority w:val="99"/>
    <w:semiHidden/>
    <w:rsid w:val="002B3931"/>
  </w:style>
  <w:style w:type="character" w:styleId="Odkaznakoment">
    <w:name w:val="annotation reference"/>
    <w:basedOn w:val="Standardnpsmoodstavce"/>
    <w:uiPriority w:val="99"/>
    <w:semiHidden/>
    <w:unhideWhenUsed/>
    <w:rsid w:val="00DB757E"/>
    <w:rPr>
      <w:sz w:val="16"/>
      <w:szCs w:val="16"/>
    </w:rPr>
  </w:style>
  <w:style w:type="paragraph" w:styleId="Textkomente">
    <w:name w:val="annotation text"/>
    <w:basedOn w:val="Normln"/>
    <w:link w:val="TextkomenteChar"/>
    <w:uiPriority w:val="99"/>
    <w:semiHidden/>
    <w:unhideWhenUsed/>
    <w:rsid w:val="00DB757E"/>
    <w:rPr>
      <w:sz w:val="20"/>
      <w:szCs w:val="20"/>
    </w:rPr>
  </w:style>
  <w:style w:type="character" w:customStyle="1" w:styleId="TextkomenteChar">
    <w:name w:val="Text komentáře Char"/>
    <w:basedOn w:val="Standardnpsmoodstavce"/>
    <w:link w:val="Textkomente"/>
    <w:uiPriority w:val="99"/>
    <w:semiHidden/>
    <w:rsid w:val="00DB757E"/>
    <w:rPr>
      <w:sz w:val="20"/>
      <w:szCs w:val="20"/>
    </w:rPr>
  </w:style>
  <w:style w:type="paragraph" w:styleId="Pedmtkomente">
    <w:name w:val="annotation subject"/>
    <w:basedOn w:val="Textkomente"/>
    <w:next w:val="Textkomente"/>
    <w:link w:val="PedmtkomenteChar"/>
    <w:uiPriority w:val="99"/>
    <w:semiHidden/>
    <w:unhideWhenUsed/>
    <w:rsid w:val="00DB757E"/>
    <w:rPr>
      <w:b/>
      <w:bCs/>
    </w:rPr>
  </w:style>
  <w:style w:type="character" w:customStyle="1" w:styleId="PedmtkomenteChar">
    <w:name w:val="Předmět komentáře Char"/>
    <w:basedOn w:val="TextkomenteChar"/>
    <w:link w:val="Pedmtkomente"/>
    <w:uiPriority w:val="99"/>
    <w:semiHidden/>
    <w:rsid w:val="00DB75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2068">
      <w:bodyDiv w:val="1"/>
      <w:marLeft w:val="0"/>
      <w:marRight w:val="0"/>
      <w:marTop w:val="0"/>
      <w:marBottom w:val="0"/>
      <w:divBdr>
        <w:top w:val="none" w:sz="0" w:space="0" w:color="auto"/>
        <w:left w:val="none" w:sz="0" w:space="0" w:color="auto"/>
        <w:bottom w:val="none" w:sz="0" w:space="0" w:color="auto"/>
        <w:right w:val="none" w:sz="0" w:space="0" w:color="auto"/>
      </w:divBdr>
    </w:div>
    <w:div w:id="867179793">
      <w:bodyDiv w:val="1"/>
      <w:marLeft w:val="0"/>
      <w:marRight w:val="0"/>
      <w:marTop w:val="0"/>
      <w:marBottom w:val="0"/>
      <w:divBdr>
        <w:top w:val="none" w:sz="0" w:space="0" w:color="auto"/>
        <w:left w:val="none" w:sz="0" w:space="0" w:color="auto"/>
        <w:bottom w:val="none" w:sz="0" w:space="0" w:color="auto"/>
        <w:right w:val="none" w:sz="0" w:space="0" w:color="auto"/>
      </w:divBdr>
    </w:div>
    <w:div w:id="20740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1615</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Groch</dc:creator>
  <cp:keywords/>
  <dc:description/>
  <cp:lastModifiedBy>Seifert Daniel</cp:lastModifiedBy>
  <cp:revision>80</cp:revision>
  <dcterms:created xsi:type="dcterms:W3CDTF">2023-05-15T12:09:00Z</dcterms:created>
  <dcterms:modified xsi:type="dcterms:W3CDTF">2023-05-15T13:15:00Z</dcterms:modified>
</cp:coreProperties>
</file>